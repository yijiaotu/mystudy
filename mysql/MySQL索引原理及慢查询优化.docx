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D99" w:rsidRDefault="00D60D99" w:rsidP="00D60D99">
      <w:pPr>
        <w:pStyle w:val="a7"/>
        <w:adjustRightInd/>
        <w:snapToGrid/>
        <w:spacing w:after="0"/>
        <w:ind w:left="2880" w:firstLineChars="0" w:firstLine="720"/>
        <w:outlineLvl w:val="0"/>
        <w:rPr>
          <w:rFonts w:ascii="微软雅黑" w:hAnsi="微软雅黑" w:cs="宋体"/>
          <w:b/>
          <w:bCs/>
          <w:color w:val="2A2935"/>
          <w:kern w:val="36"/>
          <w:sz w:val="24"/>
          <w:szCs w:val="24"/>
        </w:rPr>
      </w:pPr>
      <w:r>
        <w:rPr>
          <w:rFonts w:ascii="微软雅黑" w:hAnsi="微软雅黑" w:cs="宋体" w:hint="eastAsia"/>
          <w:b/>
          <w:bCs/>
          <w:color w:val="2A2935"/>
          <w:kern w:val="36"/>
          <w:sz w:val="24"/>
          <w:szCs w:val="24"/>
        </w:rPr>
        <w:t>MySQL索引原理及慢查询优化</w:t>
      </w:r>
    </w:p>
    <w:p w:rsidR="00D60D99" w:rsidRDefault="00D60D99" w:rsidP="00D60D99">
      <w:pPr>
        <w:adjustRightInd/>
        <w:snapToGrid/>
        <w:spacing w:after="0"/>
        <w:outlineLvl w:val="0"/>
        <w:rPr>
          <w:rFonts w:ascii="微软雅黑" w:hAnsi="微软雅黑" w:cs="宋体" w:hint="eastAsia"/>
          <w:b/>
          <w:bCs/>
          <w:color w:val="2A2935"/>
          <w:kern w:val="36"/>
          <w:sz w:val="24"/>
          <w:szCs w:val="24"/>
        </w:rPr>
      </w:pPr>
    </w:p>
    <w:p w:rsidR="00D60D99" w:rsidRDefault="00D60D99" w:rsidP="00D60D99">
      <w:pPr>
        <w:pStyle w:val="a5"/>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MySQL凭借着出色的性能、低廉的成本、丰富的资源，已经成为绝大多数互联网公司的首选关系型数据库。虽然性能出色，但所谓“好马配好鞍”，如何能够更好的使用它，已经成为开发工程师的必修课，我们经常会从职位描述上看到诸如“精通MySQL”、“SQL语句优化”、“了解数据库原理”等要求。我们知道一般的应用系统，读写比例在10:1左右，而且插入操作和一般的更新操作很少出现性能问题，遇到最多的，也是最容易出问题的，还是一些复杂的查询操作，所以查询语句的优化显然是重中之重。</w:t>
      </w:r>
      <w:r>
        <w:rPr>
          <w:rFonts w:ascii="微软雅黑" w:eastAsia="微软雅黑" w:hAnsi="微软雅黑" w:hint="eastAsia"/>
          <w:color w:val="666666"/>
        </w:rPr>
        <w:br/>
        <w:t>本人从13年7月份起，一直在美团核心业务系统部做慢查询的优化工作，共计十余个系统，累计解决和积累了上百个慢查询案例。随着业务的复杂性提升，遇到的问题千奇百怪，五花八门，匪夷所思。本文旨在以开发工程师的角度来解释数据库索引的原理和如何优化慢查询。</w:t>
      </w:r>
    </w:p>
    <w:p w:rsidR="00D60D99" w:rsidRDefault="00D60D99" w:rsidP="00D60D99">
      <w:pPr>
        <w:pStyle w:val="1"/>
        <w:spacing w:before="0" w:beforeAutospacing="0" w:after="0" w:afterAutospacing="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一个慢查询引发的思考</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count</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task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operator_id=</w:t>
      </w:r>
      <w:r>
        <w:rPr>
          <w:rStyle w:val="number"/>
          <w:rFonts w:ascii="Courier New" w:hAnsi="Courier New" w:cs="Courier New"/>
          <w:color w:val="000000"/>
          <w:bdr w:val="none" w:sz="0" w:space="0" w:color="auto" w:frame="1"/>
        </w:rPr>
        <w:t>20839</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operate_time&gt;</w:t>
      </w:r>
      <w:r>
        <w:rPr>
          <w:rStyle w:val="number"/>
          <w:rFonts w:ascii="Courier New" w:hAnsi="Courier New" w:cs="Courier New"/>
          <w:color w:val="000000"/>
          <w:bdr w:val="none" w:sz="0" w:space="0" w:color="auto" w:frame="1"/>
        </w:rPr>
        <w:t>1371169729</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operate_time&lt;</w:t>
      </w:r>
      <w:r>
        <w:rPr>
          <w:rStyle w:val="number"/>
          <w:rFonts w:ascii="Courier New" w:hAnsi="Courier New" w:cs="Courier New"/>
          <w:color w:val="000000"/>
          <w:bdr w:val="none" w:sz="0" w:space="0" w:color="auto" w:frame="1"/>
        </w:rPr>
        <w:t>1371174603</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type</w:t>
      </w:r>
      <w:r>
        <w:rPr>
          <w:rStyle w:val="operator"/>
          <w:rFonts w:ascii="Courier New" w:hAnsi="Courier New" w:cs="Courier New"/>
          <w:color w:val="000000"/>
          <w:bdr w:val="none" w:sz="0" w:space="0" w:color="auto" w:frame="1"/>
        </w:rPr>
        <w:t>=</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t>系统使用者反应有一个功能越来越慢，于是工程师找到了上面的SQL。</w:t>
      </w:r>
      <w:r>
        <w:rPr>
          <w:rFonts w:ascii="微软雅黑" w:eastAsia="微软雅黑" w:hAnsi="微软雅黑" w:hint="eastAsia"/>
          <w:color w:val="666666"/>
        </w:rPr>
        <w:br/>
        <w:t>并且兴致冲冲的找到了我，“这个SQL需要优化，给我把每个字段都加上索引”</w:t>
      </w:r>
      <w:r>
        <w:rPr>
          <w:rFonts w:ascii="微软雅黑" w:eastAsia="微软雅黑" w:hAnsi="微软雅黑" w:hint="eastAsia"/>
          <w:color w:val="666666"/>
        </w:rPr>
        <w:br/>
        <w:t>我很惊讶，问道“为什么需要每个字段都加上索引？”</w:t>
      </w:r>
      <w:r>
        <w:rPr>
          <w:rFonts w:ascii="微软雅黑" w:eastAsia="微软雅黑" w:hAnsi="微软雅黑" w:hint="eastAsia"/>
          <w:color w:val="666666"/>
        </w:rPr>
        <w:br/>
        <w:t>“把查询的字段都加上索引会更快”工程师信心满满</w:t>
      </w:r>
      <w:r>
        <w:rPr>
          <w:rFonts w:ascii="微软雅黑" w:eastAsia="微软雅黑" w:hAnsi="微软雅黑" w:hint="eastAsia"/>
          <w:color w:val="666666"/>
        </w:rPr>
        <w:br/>
        <w:t>“这种情况完全可以建一个联合索引，因为是最左前缀匹配，所以operate_time需要放到最后，而且还需要把其他相关的查询都拿来，需要做一个综合评估。”</w:t>
      </w:r>
      <w:r>
        <w:rPr>
          <w:rFonts w:ascii="微软雅黑" w:eastAsia="微软雅黑" w:hAnsi="微软雅黑" w:hint="eastAsia"/>
          <w:color w:val="666666"/>
        </w:rPr>
        <w:br/>
        <w:t>“联合索引？最左前缀匹配？综合评估？”工程师不禁陷入了沉思。</w:t>
      </w:r>
      <w:r>
        <w:rPr>
          <w:rFonts w:ascii="微软雅黑" w:eastAsia="微软雅黑" w:hAnsi="微软雅黑" w:hint="eastAsia"/>
          <w:color w:val="666666"/>
        </w:rPr>
        <w:br/>
        <w:t>多数情况下，我们知道索引能够提高查询效率，但应该如何建立索引？索引的顺序如何？许多人却只知道大概。其实理解这些概念并不难，而且索引的原理远没有想象的那么复杂。</w:t>
      </w:r>
    </w:p>
    <w:p w:rsidR="00D60D99" w:rsidRDefault="00D60D99" w:rsidP="00D60D99">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MySQL索引原理</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##索引目的</w:t>
      </w:r>
      <w:r>
        <w:rPr>
          <w:rFonts w:ascii="微软雅黑" w:eastAsia="微软雅黑" w:hAnsi="微软雅黑" w:hint="eastAsia"/>
          <w:color w:val="666666"/>
        </w:rPr>
        <w:br/>
        <w:t>索引的目的在于提高查询效率，可以类比字典，如果要查“mysql”这个单词，我们肯定需要定位到m字母，然后从下往下找到y字母，再找到剩下的sql。如果没有索引，那么你可能需要把所有单词看一遍才能找到你想要的，如果我想找到m开头的单词呢？或者ze开头的单词呢？是不是觉得如果没有索引，这个事情根本无法完成？</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##索引原理</w:t>
      </w:r>
      <w:r>
        <w:rPr>
          <w:rFonts w:ascii="微软雅黑" w:eastAsia="微软雅黑" w:hAnsi="微软雅黑" w:hint="eastAsia"/>
          <w:color w:val="666666"/>
        </w:rPr>
        <w:br/>
        <w:t>除了词典，生活中随处可见索引的例子，如火车站的车次表、图书的目录等。它们的原理都是一样的，通过不断的缩小想要获得数据的范围来筛选出最终想要的结果，同时把随机的事件变成顺序的事件，也就是我们总是通过同一种查找方式来锁定数据。</w:t>
      </w:r>
      <w:r>
        <w:rPr>
          <w:rFonts w:ascii="微软雅黑" w:eastAsia="微软雅黑" w:hAnsi="微软雅黑" w:hint="eastAsia"/>
          <w:color w:val="666666"/>
        </w:rPr>
        <w:br/>
        <w:t>数据库也是一样，但显然要复杂许多，因为不仅面临着等值查询，还有范围查询(&gt;、&lt;、between、in)、模糊查询(like)、并集查询(or)等等。数据库应该选择怎么样的方式来应对所有的问题呢？我们回想字典的例子，能不能把数据分成段，然后分段查询呢？最简单的如果1000条数据，1到100分成第一段，101到200分成第二段，201到300分成第三段......这样查第250条数据，只要找第三段就可以了，一下子去除了90%的无效数据。但如果是1千万的记录呢，分成几段比较好？稍有算法基础的同学会想到搜索树，其平均复杂度是lgN，具有不错的查询性能。但这里我们忽略了一个关键的问题，复杂度模型是基于每次相同的操作成本来考虑的，数据库实现比较复杂，数据保存在磁盘上，而为了提高性能，每次又可以把部分数据读入内存来计算，因为我们知道访问磁盘的成本大概是访问内存的十万倍左右，所以简单的搜索树难以满足复杂的应用场景。</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###磁盘IO与预读</w:t>
      </w:r>
      <w:r>
        <w:rPr>
          <w:rFonts w:ascii="微软雅黑" w:eastAsia="微软雅黑" w:hAnsi="微软雅黑" w:hint="eastAsia"/>
          <w:color w:val="666666"/>
        </w:rPr>
        <w:br/>
        <w:t>前面提到了访问磁盘，那么这里先简单介绍一下磁盘IO和预读，磁盘读取数据靠的是机械运动，每次读取数据花费的时间可以分为寻道时间、旋转延迟、传输时间三个部分，寻道时间指的是磁臂移动到指定磁道所需要的时间，主流磁盘一般在5ms以下；旋转延迟就是我们经常听说的磁盘转速，比如一个磁盘7200转，表示每分钟能转7200次，也就是说1秒钟能转120次，旋转延迟就是1/120/2 = 4.17ms；传输时间指的是从磁盘读出或将数据写入磁盘的时间，一般在零点几毫秒，相对于前两个时间可以忽略不计。那么访问一次磁盘的时间，即一次磁盘IO的时间约等于5+4.17 = 9ms左右，听起来还挺不错的，但要知道一台500 -MIPS的机器每秒可以执行5亿条指令，因为指令依靠的是电的性质，换句话说执行一次IO的时间可以执</w:t>
      </w:r>
      <w:r>
        <w:rPr>
          <w:rFonts w:ascii="微软雅黑" w:eastAsia="微软雅黑" w:hAnsi="微软雅黑" w:hint="eastAsia"/>
          <w:color w:val="666666"/>
        </w:rPr>
        <w:lastRenderedPageBreak/>
        <w:t>行40万条指令，数据库动辄十万百万乃至千万级数据，每次9毫秒的时间，显然是个灾难。下图是计算机硬件延迟的对比图，供大家参考：</w:t>
      </w:r>
      <w:r>
        <w:rPr>
          <w:rFonts w:ascii="微软雅黑" w:eastAsia="微软雅黑" w:hAnsi="微软雅黑" w:hint="eastAsia"/>
          <w:color w:val="666666"/>
        </w:rPr>
        <w:br/>
      </w:r>
      <w:r>
        <w:rPr>
          <w:rFonts w:ascii="微软雅黑" w:eastAsia="微软雅黑" w:hAnsi="微软雅黑"/>
          <w:noProof/>
          <w:color w:val="666666"/>
        </w:rPr>
        <w:drawing>
          <wp:inline distT="0" distB="0" distL="0" distR="0">
            <wp:extent cx="5219700" cy="3057525"/>
            <wp:effectExtent l="19050" t="0" r="0" b="0"/>
            <wp:docPr id="1" name="图片 1" descr="various-system-software-hardware-lat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various-system-software-hardware-latencies"/>
                    <pic:cNvPicPr>
                      <a:picLocks noChangeAspect="1" noChangeArrowheads="1"/>
                    </pic:cNvPicPr>
                  </pic:nvPicPr>
                  <pic:blipFill>
                    <a:blip r:embed="rId5" cstate="print"/>
                    <a:srcRect/>
                    <a:stretch>
                      <a:fillRect/>
                    </a:stretch>
                  </pic:blipFill>
                  <pic:spPr bwMode="auto">
                    <a:xfrm>
                      <a:off x="0" y="0"/>
                      <a:ext cx="5219700" cy="3057525"/>
                    </a:xfrm>
                    <a:prstGeom prst="rect">
                      <a:avLst/>
                    </a:prstGeom>
                    <a:noFill/>
                    <a:ln w="9525">
                      <a:noFill/>
                      <a:miter lim="800000"/>
                      <a:headEnd/>
                      <a:tailEnd/>
                    </a:ln>
                  </pic:spPr>
                </pic:pic>
              </a:graphicData>
            </a:graphic>
          </wp:inline>
        </w:drawing>
      </w:r>
      <w:r>
        <w:rPr>
          <w:rFonts w:ascii="微软雅黑" w:eastAsia="微软雅黑" w:hAnsi="微软雅黑" w:hint="eastAsia"/>
          <w:color w:val="666666"/>
        </w:rPr>
        <w:br/>
        <w:t>考虑到磁盘IO是非常高昂的操作，计算机操作系统做了一些优化，当一次IO时，不光把当前磁盘地址的数据，而是把相邻的数据也都读取到内存缓冲区内，因为局部预读性原理告诉我们，当计算机访问一个地址的数据的时候，与其相邻的数据也会很快被访问到。每一次IO读取的数据我们称之为一页(page)。具体一页有多大数据跟操作系统有关，一般为4k或8k，也就是我们读取一页内的数据时候，实际上才发生了一次IO，这个理论对于索引的数据结构设计非常有帮助。</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###索引的数据结构</w:t>
      </w:r>
      <w:r>
        <w:rPr>
          <w:rFonts w:ascii="微软雅黑" w:eastAsia="微软雅黑" w:hAnsi="微软雅黑" w:hint="eastAsia"/>
          <w:color w:val="666666"/>
        </w:rPr>
        <w:br/>
        <w:t>前面讲了生活中索引的例子，索引的基本原理，数据库的复杂性，又讲了操作系统的相关知识，目的就是让大家了解，任何一种数据结构都不是凭空产生的，一定会有它的背景和使用场景，我们现在总结一下，我们需要这种数据结构能够做些什么，其实很简单，那就是：每次查找数据时把磁盘IO次数控制在一个很小的数量级，最好是常数数量级。那么我们就想到如果一个高度可控的多路搜索树是否能满足需求呢？就这样，b+树应运而生。</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###详解b+树</w:t>
      </w:r>
      <w:r>
        <w:rPr>
          <w:rFonts w:ascii="微软雅黑" w:eastAsia="微软雅黑" w:hAnsi="微软雅黑" w:hint="eastAsia"/>
          <w:color w:val="666666"/>
        </w:rPr>
        <w:br/>
      </w:r>
      <w:r>
        <w:rPr>
          <w:rFonts w:ascii="微软雅黑" w:eastAsia="微软雅黑" w:hAnsi="微软雅黑"/>
          <w:noProof/>
          <w:color w:val="666666"/>
        </w:rPr>
        <w:drawing>
          <wp:inline distT="0" distB="0" distL="0" distR="0">
            <wp:extent cx="5943600" cy="2857500"/>
            <wp:effectExtent l="19050" t="0" r="0" b="0"/>
            <wp:docPr id="2" name="图片 2" descr="b+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树"/>
                    <pic:cNvPicPr>
                      <a:picLocks noChangeAspect="1" noChangeArrowheads="1"/>
                    </pic:cNvPicPr>
                  </pic:nvPicPr>
                  <pic:blipFill>
                    <a:blip r:embed="rId6" cstate="print"/>
                    <a:srcRect/>
                    <a:stretch>
                      <a:fillRect/>
                    </a:stretch>
                  </pic:blipFill>
                  <pic:spPr bwMode="auto">
                    <a:xfrm>
                      <a:off x="0" y="0"/>
                      <a:ext cx="5943600" cy="2857500"/>
                    </a:xfrm>
                    <a:prstGeom prst="rect">
                      <a:avLst/>
                    </a:prstGeom>
                    <a:noFill/>
                    <a:ln w="9525">
                      <a:noFill/>
                      <a:miter lim="800000"/>
                      <a:headEnd/>
                      <a:tailEnd/>
                    </a:ln>
                  </pic:spPr>
                </pic:pic>
              </a:graphicData>
            </a:graphic>
          </wp:inline>
        </w:drawing>
      </w:r>
      <w:r>
        <w:rPr>
          <w:rFonts w:ascii="微软雅黑" w:eastAsia="微软雅黑" w:hAnsi="微软雅黑" w:hint="eastAsia"/>
          <w:color w:val="666666"/>
        </w:rPr>
        <w:br/>
        <w:t>如上图，是一颗b+树，关于b+树的定义可以参见</w:t>
      </w:r>
      <w:hyperlink r:id="rId7" w:history="1">
        <w:r>
          <w:rPr>
            <w:rStyle w:val="a3"/>
            <w:rFonts w:ascii="微软雅黑" w:eastAsia="微软雅黑" w:hAnsi="微软雅黑" w:hint="eastAsia"/>
            <w:color w:val="32D3C3"/>
          </w:rPr>
          <w:t>B+树</w:t>
        </w:r>
      </w:hyperlink>
      <w:r>
        <w:rPr>
          <w:rFonts w:ascii="微软雅黑" w:eastAsia="微软雅黑" w:hAnsi="微软雅黑" w:hint="eastAsia"/>
          <w:color w:val="666666"/>
        </w:rPr>
        <w:t>，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非叶子节点只不存储真实的数据，只存储指引搜索方向的数据项，如17、35并不真实存在于数据表中。</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###b+树的查找过程</w:t>
      </w:r>
      <w:r>
        <w:rPr>
          <w:rFonts w:ascii="微软雅黑" w:eastAsia="微软雅黑" w:hAnsi="微软雅黑" w:hint="eastAsia"/>
          <w:color w:val="666666"/>
        </w:rPr>
        <w:b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###b+树性质</w:t>
      </w:r>
      <w:r>
        <w:rPr>
          <w:rFonts w:ascii="微软雅黑" w:eastAsia="微软雅黑" w:hAnsi="微软雅黑" w:hint="eastAsia"/>
          <w:color w:val="666666"/>
        </w:rPr>
        <w:br/>
        <w:t>1.通过上面的分析，我们知道IO次数取决于b+数的高度h，假设当前数据表的数据为N，每个磁盘块的数据项的数量是m，则有h=㏒(m+1)N，当数据量N一定的情况下，m越大，h越小；而m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w:t>
      </w:r>
      <w:r>
        <w:rPr>
          <w:rFonts w:ascii="微软雅黑" w:eastAsia="微软雅黑" w:hAnsi="微软雅黑" w:hint="eastAsia"/>
          <w:color w:val="666666"/>
        </w:rPr>
        <w:lastRenderedPageBreak/>
        <w:t>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ascii="微软雅黑" w:eastAsia="微软雅黑" w:hAnsi="微软雅黑" w:hint="eastAsia"/>
          <w:color w:val="666666"/>
        </w:rPr>
        <w:br/>
        <w:t>2.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rsidR="00D60D99" w:rsidRDefault="00D60D99" w:rsidP="00D60D99">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慢查询优化</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关于MySQL索引原理是比较枯燥的东西，大家只需要有一个感性的认识，并不需要理解得非常透彻和深入。我们回头来看看一开始我们说的慢查询，了解完索引原理之后，大家是不是有什么想法呢？先总结一下索引的几大基本原则</w:t>
      </w:r>
    </w:p>
    <w:p w:rsidR="00D60D99" w:rsidRDefault="00D60D99" w:rsidP="00D60D9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建索引的几大原则</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r>
        <w:rPr>
          <w:rFonts w:ascii="微软雅黑" w:eastAsia="微软雅黑" w:hAnsi="微软雅黑" w:hint="eastAsia"/>
          <w:color w:val="666666"/>
        </w:rPr>
        <w:br/>
        <w:t>2.=和in可以乱序，比如a = 1 and b = 2 and c = 3 建立(a,b,c)索引可以任意顺序，mysql的查询优化器会帮你优化成索引可以识别的形式</w:t>
      </w:r>
      <w:r>
        <w:rPr>
          <w:rFonts w:ascii="微软雅黑" w:eastAsia="微软雅黑" w:hAnsi="微软雅黑" w:hint="eastAsia"/>
          <w:color w:val="666666"/>
        </w:rPr>
        <w:br/>
        <w:t>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r>
        <w:rPr>
          <w:rFonts w:ascii="微软雅黑" w:eastAsia="微软雅黑" w:hAnsi="微软雅黑" w:hint="eastAsia"/>
          <w:color w:val="666666"/>
        </w:rPr>
        <w:b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r>
        <w:rPr>
          <w:rFonts w:ascii="微软雅黑" w:eastAsia="微软雅黑" w:hAnsi="微软雅黑" w:hint="eastAsia"/>
          <w:color w:val="666666"/>
        </w:rPr>
        <w:br/>
        <w:t>5.尽量的扩展索引，不要新建索引。比如表中已经有a的索引，现在要加(a,b)的索引，那么只需要修改原来的索引即可</w:t>
      </w:r>
    </w:p>
    <w:p w:rsidR="00D60D99" w:rsidRDefault="00D60D99" w:rsidP="00D60D9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回到开始的慢查询</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根据最左匹配原则，最开始的sql语句的索引应该是status、operator_id、type、operate_time的联合索引；其中status、operator_id、type的顺序可以颠倒，所以我才会说，把这个表的所有相关查询都找到，会综合分析；</w:t>
      </w:r>
      <w:r>
        <w:rPr>
          <w:rFonts w:ascii="微软雅黑" w:eastAsia="微软雅黑" w:hAnsi="微软雅黑" w:hint="eastAsia"/>
          <w:color w:val="666666"/>
        </w:rPr>
        <w:br/>
        <w:t>比如还有如下查询</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select</w:t>
      </w:r>
      <w:r>
        <w:rPr>
          <w:rStyle w:val="operator"/>
          <w:rFonts w:ascii="Courier New" w:hAnsi="Courier New" w:cs="Courier New"/>
          <w:color w:val="000000"/>
          <w:bdr w:val="none" w:sz="0" w:space="0" w:color="auto" w:frame="1"/>
        </w:rPr>
        <w:t xml:space="preserve"> * </w:t>
      </w:r>
      <w:r>
        <w:rPr>
          <w:rStyle w:val="keyword"/>
          <w:rFonts w:ascii="Courier New" w:hAnsi="Courier New" w:cs="Courier New"/>
          <w:color w:val="000000"/>
          <w:bdr w:val="none" w:sz="0" w:space="0" w:color="auto" w:frame="1"/>
        </w:rPr>
        <w:t>from</w:t>
      </w:r>
      <w:r>
        <w:rPr>
          <w:rStyle w:val="operator"/>
          <w:rFonts w:ascii="Courier New" w:hAnsi="Courier New" w:cs="Courier New"/>
          <w:color w:val="000000"/>
          <w:bdr w:val="none" w:sz="0" w:space="0" w:color="auto" w:frame="1"/>
        </w:rPr>
        <w:t xml:space="preserve"> task </w:t>
      </w:r>
      <w:r>
        <w:rPr>
          <w:rStyle w:val="keyword"/>
          <w:rFonts w:ascii="Courier New" w:hAnsi="Courier New" w:cs="Courier New"/>
          <w:color w:val="000000"/>
          <w:bdr w:val="none" w:sz="0" w:space="0" w:color="auto" w:frame="1"/>
        </w:rPr>
        <w:t>where</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 xml:space="preserve"> = </w:t>
      </w:r>
      <w:r>
        <w:rPr>
          <w:rStyle w:val="number"/>
          <w:rFonts w:ascii="Courier New" w:hAnsi="Courier New" w:cs="Courier New"/>
          <w:color w:val="000000"/>
          <w:bdr w:val="none" w:sz="0" w:space="0" w:color="auto" w:frame="1"/>
        </w:rPr>
        <w:t>0</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type</w:t>
      </w:r>
      <w:r>
        <w:rPr>
          <w:rStyle w:val="operator"/>
          <w:rFonts w:ascii="Courier New" w:hAnsi="Courier New" w:cs="Courier New"/>
          <w:color w:val="000000"/>
          <w:bdr w:val="none" w:sz="0" w:space="0" w:color="auto" w:frame="1"/>
        </w:rPr>
        <w:t xml:space="preserve"> = </w:t>
      </w:r>
      <w:r>
        <w:rPr>
          <w:rStyle w:val="number"/>
          <w:rFonts w:ascii="Courier New" w:hAnsi="Courier New" w:cs="Courier New"/>
          <w:color w:val="000000"/>
          <w:bdr w:val="none" w:sz="0" w:space="0" w:color="auto" w:frame="1"/>
        </w:rPr>
        <w:t>12</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limit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10</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keyword"/>
          <w:rFonts w:ascii="Courier New" w:hAnsi="Courier New" w:cs="Courier New"/>
          <w:color w:val="000000"/>
          <w:bdr w:val="none" w:sz="0" w:space="0" w:color="auto" w:frame="1"/>
        </w:rPr>
        <w:t>select</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count</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from</w:t>
      </w:r>
      <w:r>
        <w:rPr>
          <w:rStyle w:val="operator"/>
          <w:rFonts w:ascii="Courier New" w:hAnsi="Courier New" w:cs="Courier New"/>
          <w:color w:val="000000"/>
          <w:bdr w:val="none" w:sz="0" w:space="0" w:color="auto" w:frame="1"/>
        </w:rPr>
        <w:t xml:space="preserve"> task </w:t>
      </w:r>
      <w:r>
        <w:rPr>
          <w:rStyle w:val="keyword"/>
          <w:rFonts w:ascii="Courier New" w:hAnsi="Courier New" w:cs="Courier New"/>
          <w:color w:val="000000"/>
          <w:bdr w:val="none" w:sz="0" w:space="0" w:color="auto" w:frame="1"/>
        </w:rPr>
        <w:t>where</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 xml:space="preserve"> = </w:t>
      </w:r>
      <w:r>
        <w:rPr>
          <w:rStyle w:val="number"/>
          <w:rFonts w:ascii="Courier New" w:hAnsi="Courier New" w:cs="Courier New"/>
          <w:color w:val="000000"/>
          <w:bdr w:val="none" w:sz="0" w:space="0" w:color="auto" w:frame="1"/>
        </w:rPr>
        <w:t>0</w:t>
      </w:r>
      <w:r>
        <w:rPr>
          <w:rStyle w:val="operator"/>
          <w:rFonts w:ascii="Courier New" w:hAnsi="Courier New" w:cs="Courier New"/>
          <w:color w:val="000000"/>
          <w:bdr w:val="none" w:sz="0" w:space="0" w:color="auto" w:frame="1"/>
        </w:rPr>
        <w:t xml:space="preserve"> ;</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那么索引建立成(status,type,operator_id,operate_time)就是非常正确的，因为可以覆盖到所有情况。这个就是利用了索引的最左匹配的原则</w:t>
      </w:r>
    </w:p>
    <w:p w:rsidR="00D60D99" w:rsidRDefault="00D60D99" w:rsidP="00D60D9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查询优化神器 - explain命令</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关于explain命令相信大家并不陌生，具体用法和字段含义可以参考官网</w:t>
      </w:r>
      <w:hyperlink r:id="rId8" w:history="1">
        <w:r>
          <w:rPr>
            <w:rStyle w:val="a3"/>
            <w:rFonts w:ascii="微软雅黑" w:eastAsia="微软雅黑" w:hAnsi="微软雅黑" w:hint="eastAsia"/>
            <w:color w:val="32D3C3"/>
          </w:rPr>
          <w:t>explain-output</w:t>
        </w:r>
      </w:hyperlink>
      <w:r>
        <w:rPr>
          <w:rFonts w:ascii="微软雅黑" w:eastAsia="微软雅黑" w:hAnsi="微软雅黑" w:hint="eastAsia"/>
          <w:color w:val="666666"/>
        </w:rPr>
        <w:t>，这里需要强调rows是核心指标，绝大部分rows小的语句执行一定很快（有例外，下面会讲到）。所以优化语句基本上都是在优化rows。</w:t>
      </w:r>
    </w:p>
    <w:p w:rsidR="00D60D99" w:rsidRDefault="00D60D99" w:rsidP="00D60D9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慢查询优化基本步骤</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666666"/>
        </w:rPr>
      </w:pPr>
      <w:r>
        <w:rPr>
          <w:rFonts w:ascii="微软雅黑" w:eastAsia="微软雅黑" w:hAnsi="微软雅黑" w:hint="eastAsia"/>
          <w:color w:val="666666"/>
        </w:rPr>
        <w:t>0.先运行看看是否真的很慢，注意设置SQL_NO_CACHE</w:t>
      </w:r>
      <w:r>
        <w:rPr>
          <w:rFonts w:ascii="微软雅黑" w:eastAsia="微软雅黑" w:hAnsi="微软雅黑" w:hint="eastAsia"/>
          <w:color w:val="666666"/>
        </w:rPr>
        <w:br/>
        <w:t>1.where条件单表查，锁定最小返回记录表。这句话的意思是把查询语句的where都应用到表中返回的记录数最小的表开始查起，单表每个字段分别查询，看哪个字段的区分度最高</w:t>
      </w:r>
      <w:r>
        <w:rPr>
          <w:rFonts w:ascii="微软雅黑" w:eastAsia="微软雅黑" w:hAnsi="微软雅黑" w:hint="eastAsia"/>
          <w:color w:val="666666"/>
        </w:rPr>
        <w:br/>
        <w:t>2.explain查看执行计划，是否与1预期一致（从锁定记录较少的表开始查询）</w:t>
      </w:r>
      <w:r>
        <w:rPr>
          <w:rFonts w:ascii="微软雅黑" w:eastAsia="微软雅黑" w:hAnsi="微软雅黑" w:hint="eastAsia"/>
          <w:color w:val="666666"/>
        </w:rPr>
        <w:br/>
        <w:t>3.order by limit 形式的sql语句让排序的表优先查</w:t>
      </w:r>
      <w:r>
        <w:rPr>
          <w:rFonts w:ascii="微软雅黑" w:eastAsia="微软雅黑" w:hAnsi="微软雅黑" w:hint="eastAsia"/>
          <w:color w:val="666666"/>
        </w:rPr>
        <w:br/>
        <w:t>4.了解业务方使用场景</w:t>
      </w:r>
      <w:r>
        <w:rPr>
          <w:rFonts w:ascii="微软雅黑" w:eastAsia="微软雅黑" w:hAnsi="微软雅黑" w:hint="eastAsia"/>
          <w:color w:val="666666"/>
        </w:rPr>
        <w:br/>
        <w:t>5.加索引时参照建索引的几大原则</w:t>
      </w:r>
      <w:r>
        <w:rPr>
          <w:rFonts w:ascii="微软雅黑" w:eastAsia="微软雅黑" w:hAnsi="微软雅黑" w:hint="eastAsia"/>
          <w:color w:val="666666"/>
        </w:rPr>
        <w:br/>
        <w:t>6.观察结果，不符合预期继续从0分析</w:t>
      </w:r>
    </w:p>
    <w:p w:rsidR="00D60D99" w:rsidRDefault="00D60D99" w:rsidP="00D60D9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几个慢查询案例</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下面几个例子详细解释了如何分析和优化慢查询</w:t>
      </w:r>
    </w:p>
    <w:p w:rsidR="00D60D99" w:rsidRDefault="00D60D99" w:rsidP="00D60D9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hAnsi="微软雅黑" w:hint="eastAsia"/>
          <w:color w:val="2A2935"/>
          <w:sz w:val="24"/>
          <w:szCs w:val="24"/>
        </w:rPr>
      </w:pPr>
      <w:r>
        <w:rPr>
          <w:rFonts w:ascii="微软雅黑" w:hAnsi="微软雅黑" w:hint="eastAsia"/>
          <w:color w:val="2A2935"/>
          <w:sz w:val="24"/>
          <w:szCs w:val="24"/>
        </w:rPr>
        <w:lastRenderedPageBreak/>
        <w:t>复杂语句写法</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很多情况下，我们写SQL只是为了实现功能，这只是第一步，不同的语句书写方式对于效率往往有本质的差别，这要求我们对mysql的执行计划和索引原则有非常清楚的认识，请看下面的语句</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distinct</w:t>
      </w:r>
      <w:r>
        <w:rPr>
          <w:rStyle w:val="operator"/>
          <w:rFonts w:ascii="Courier New" w:hAnsi="Courier New" w:cs="Courier New"/>
          <w:color w:val="000000"/>
          <w:bdr w:val="none" w:sz="0" w:space="0" w:color="auto" w:frame="1"/>
        </w:rPr>
        <w:t xml:space="preserve"> cert.emp_id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cm_log cl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as</w:t>
      </w:r>
      <w:r>
        <w:rPr>
          <w:rStyle w:val="operator"/>
          <w:rFonts w:ascii="Courier New" w:hAnsi="Courier New" w:cs="Courier New"/>
          <w:color w:val="000000"/>
          <w:bdr w:val="none" w:sz="0" w:space="0" w:color="auto" w:frame="1"/>
        </w:rPr>
        <w:t xml:space="preserve"> emp_id,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emp_cert.</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as</w:t>
      </w:r>
      <w:r>
        <w:rPr>
          <w:rStyle w:val="operator"/>
          <w:rFonts w:ascii="Courier New" w:hAnsi="Courier New" w:cs="Courier New"/>
          <w:color w:val="000000"/>
          <w:bdr w:val="none" w:sz="0" w:space="0" w:color="auto" w:frame="1"/>
        </w:rPr>
        <w:t xml:space="preserve"> cert_id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employee emp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left</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emp_certificate emp_cert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emp.</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 emp_cert.emp_id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emp.is_deleted=</w:t>
      </w:r>
      <w:r>
        <w:rPr>
          <w:rStyle w:val="number"/>
          <w:rFonts w:ascii="Courier New" w:hAnsi="Courier New" w:cs="Courier New"/>
          <w:color w:val="000000"/>
          <w:bdr w:val="none" w:sz="0" w:space="0" w:color="auto" w:frame="1"/>
        </w:rPr>
        <w:t>0</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 cert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cl.ref_table=</w:t>
      </w:r>
      <w:r>
        <w:rPr>
          <w:rStyle w:val="string"/>
          <w:rFonts w:ascii="Courier New" w:hAnsi="Courier New" w:cs="Courier New"/>
          <w:color w:val="000000"/>
          <w:bdr w:val="none" w:sz="0" w:space="0" w:color="auto" w:frame="1"/>
        </w:rPr>
        <w:t>'Employee'</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cl.ref_oid= cert.emp_id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or</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cl.ref_table=</w:t>
      </w:r>
      <w:r>
        <w:rPr>
          <w:rStyle w:val="string"/>
          <w:rFonts w:ascii="Courier New" w:hAnsi="Courier New" w:cs="Courier New"/>
          <w:color w:val="000000"/>
          <w:bdr w:val="none" w:sz="0" w:space="0" w:color="auto" w:frame="1"/>
        </w:rPr>
        <w:t>'EmpCertificate'</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cl.ref_oid= cert.cert_id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cl.last_upd_date &gt;=</w:t>
      </w:r>
      <w:r>
        <w:rPr>
          <w:rStyle w:val="string"/>
          <w:rFonts w:ascii="Courier New" w:hAnsi="Courier New" w:cs="Courier New"/>
          <w:color w:val="000000"/>
          <w:bdr w:val="none" w:sz="0" w:space="0" w:color="auto" w:frame="1"/>
        </w:rPr>
        <w:t>'2013-11-07 15:03:00'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cl.last_upd_date&lt;=</w:t>
      </w:r>
      <w:r>
        <w:rPr>
          <w:rStyle w:val="string"/>
          <w:rFonts w:ascii="Courier New" w:hAnsi="Courier New" w:cs="Courier New"/>
          <w:color w:val="000000"/>
          <w:bdr w:val="none" w:sz="0" w:space="0" w:color="auto" w:frame="1"/>
        </w:rPr>
        <w:t>'2013-11-08 16:00:00'</w:t>
      </w:r>
      <w:r>
        <w:rPr>
          <w:rStyle w:val="operator"/>
          <w:rFonts w:ascii="Courier New" w:hAnsi="Courier New" w:cs="Courier New"/>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0.先运行一下，53条记录 1.87秒，又没有用聚合语句，比较慢</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 xml:space="preserve">53 rows in </w:t>
      </w:r>
      <w:r>
        <w:rPr>
          <w:rStyle w:val="keyword"/>
          <w:rFonts w:ascii="Courier New" w:hAnsi="Courier New" w:cs="Courier New"/>
          <w:color w:val="000000"/>
          <w:bdr w:val="none" w:sz="0" w:space="0" w:color="auto" w:frame="1"/>
        </w:rPr>
        <w:t>set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1.87</w:t>
      </w:r>
      <w:r>
        <w:rPr>
          <w:rStyle w:val="operator"/>
          <w:rFonts w:ascii="Courier New" w:hAnsi="Courier New" w:cs="Courier New"/>
          <w:color w:val="000000"/>
          <w:bdr w:val="none" w:sz="0" w:space="0" w:color="auto" w:frame="1"/>
        </w:rPr>
        <w:t xml:space="preserve">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1.explain</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id | select_type | table      | type  | possible_keys                   | key                   | key_len | ref               | rows  | Extra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PRIMARY     | cl         | range | cm_log_cls_id,idx_last_upd_date | idx_last_upd_date     | 8       | NULL              |   379 | Using where; Using temporary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PRIMARY     | &lt;derived2&gt; | ALL   | NULL                            | NULL                  | NULL    | NULL              | 63727 | Using where; Using join buffer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2 | DERIVED     | emp        | ALL   | NULL                            | NULL                  | NULL    | NULL              | 13317 | Using where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2 | DERIVED     | emp_cert   | ref   | emp_certificate_empid           | emp_certificate_empid | 4       | meituanorg.emp.id |     1 | Using index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lastRenderedPageBreak/>
        <w:t>简述一下执行计划，首先mysql根据idx_last_upd_date索引扫描cm_log表获得379条记录；然后查表扫描了63727条记录，分为两部分，derived表示构造表，也就是不存在的表，可以简单理解成是一个语句形成的结果集，后面的数字表示语句的ID。derived2表示的是ID = 2的查询构造了虚拟表，并且返回了63727条记录。我们再来看看ID = 2的语句究竟做了写什么返回了这么大量的数据，首先全表扫描employee表13317条记录，然后根据索引emp_certificate_empid关联emp_certificate表，rows = 1表示，每个关联都只锁定了一条记录，效率比较高。获得后，再和cm_log的379条记录根据规则关联。从执行过程上可以看出返回了太多的数据，返回的数据绝大部分cm_log都用不到，因为cm_log只锁定了379条记录。</w:t>
      </w:r>
      <w:r>
        <w:rPr>
          <w:rFonts w:ascii="微软雅黑" w:eastAsia="微软雅黑" w:hAnsi="微软雅黑" w:hint="eastAsia"/>
          <w:color w:val="666666"/>
        </w:rPr>
        <w:br/>
        <w:t>如何优化呢？可以看到我们在运行完后还是要和cm_log做join,那么我们能不能之前和cm_log做join呢？仔细分析语句不难发现，其基本思想是如果cm_log的ref_table是EmpCertificate就关联emp_certificate表，如果ref_table是Employee就关联employee表，我们完全可以拆成两部分，并用union连接起来，注意这里用union，而不用union all是因为原语句有“distinct”来得到唯一的记录，而union恰好具备了这种功能。如果原语句中没有distinct不需要去重，我们就可以直接使用union all了，因为使用union需要去重的动作，会影响SQL性能。</w:t>
      </w:r>
      <w:r>
        <w:rPr>
          <w:rFonts w:ascii="微软雅黑" w:eastAsia="微软雅黑" w:hAnsi="微软雅黑" w:hint="eastAsia"/>
          <w:color w:val="666666"/>
        </w:rPr>
        <w:br/>
        <w:t>优化过的语句如下</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cm_log cl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employee emp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cl.ref_table = </w:t>
      </w:r>
      <w:r>
        <w:rPr>
          <w:rStyle w:val="string"/>
          <w:rFonts w:ascii="Courier New" w:hAnsi="Courier New" w:cs="Courier New"/>
          <w:color w:val="000000"/>
          <w:bdr w:val="none" w:sz="0" w:space="0" w:color="auto" w:frame="1"/>
        </w:rPr>
        <w:t>'Employee'</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cl.ref_oid = emp.</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cl.last_upd_date &gt;=</w:t>
      </w:r>
      <w:r>
        <w:rPr>
          <w:rStyle w:val="string"/>
          <w:rFonts w:ascii="Courier New" w:hAnsi="Courier New" w:cs="Courier New"/>
          <w:color w:val="000000"/>
          <w:bdr w:val="none" w:sz="0" w:space="0" w:color="auto" w:frame="1"/>
        </w:rPr>
        <w:t>'2013-11-07 15:03:00'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cl.last_upd_date&lt;=</w:t>
      </w:r>
      <w:r>
        <w:rPr>
          <w:rStyle w:val="string"/>
          <w:rFonts w:ascii="Courier New" w:hAnsi="Courier New" w:cs="Courier New"/>
          <w:color w:val="000000"/>
          <w:bdr w:val="none" w:sz="0" w:space="0" w:color="auto" w:frame="1"/>
        </w:rPr>
        <w:t>'2013-11-08 16:00:00'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emp.is_deleted = </w:t>
      </w:r>
      <w:r>
        <w:rPr>
          <w:rStyle w:val="number"/>
          <w:rFonts w:ascii="Courier New" w:hAnsi="Courier New" w:cs="Courier New"/>
          <w:color w:val="000000"/>
          <w:bdr w:val="none" w:sz="0" w:space="0" w:color="auto" w:frame="1"/>
        </w:rPr>
        <w:t>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union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cm_log cl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emp_certificate ec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cl.ref_table = </w:t>
      </w:r>
      <w:r>
        <w:rPr>
          <w:rStyle w:val="string"/>
          <w:rFonts w:ascii="Courier New" w:hAnsi="Courier New" w:cs="Courier New"/>
          <w:color w:val="000000"/>
          <w:bdr w:val="none" w:sz="0" w:space="0" w:color="auto" w:frame="1"/>
        </w:rPr>
        <w:t>'EmpCertificate'</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cl.ref_oid = ec.</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employee emp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emp.</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 ec.emp_id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cl.last_upd_date &gt;=</w:t>
      </w:r>
      <w:r>
        <w:rPr>
          <w:rStyle w:val="string"/>
          <w:rFonts w:ascii="Courier New" w:hAnsi="Courier New" w:cs="Courier New"/>
          <w:color w:val="000000"/>
          <w:bdr w:val="none" w:sz="0" w:space="0" w:color="auto" w:frame="1"/>
        </w:rPr>
        <w:t>'2013-11-07 15:03:00'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cl.last_upd_date&lt;=</w:t>
      </w:r>
      <w:r>
        <w:rPr>
          <w:rStyle w:val="string"/>
          <w:rFonts w:ascii="Courier New" w:hAnsi="Courier New" w:cs="Courier New"/>
          <w:color w:val="000000"/>
          <w:bdr w:val="none" w:sz="0" w:space="0" w:color="auto" w:frame="1"/>
        </w:rPr>
        <w:t>'2013-11-08 16:00:00'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emp.is_deleted = </w:t>
      </w:r>
      <w:r>
        <w:rPr>
          <w:rStyle w:val="number"/>
          <w:rFonts w:ascii="Courier New" w:hAnsi="Courier New" w:cs="Courier New"/>
          <w:color w:val="000000"/>
          <w:bdr w:val="none" w:sz="0" w:space="0" w:color="auto" w:frame="1"/>
        </w:rPr>
        <w:t>0</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4.不需要了解业务场景，只需要改造的语句和改造之前的语句保持结果一致</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5.现有索引可以满足，不需要建索引</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6.用改造后的语句实验一下，只需要10ms 降低了近200倍！</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id | select_type  | table      | type   | possible_keys                   | key               | key_len | ref                   | rows | Extra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PRIMARY      | cl         | range  | cm_log_cls_id,idx_last_upd_date | idx_last_upd_date | 8       | NULL                  |  379 | Using where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lastRenderedPageBreak/>
        <w:t>|  1 | PRIMARY      | emp        | eq_ref | PRIMARY                         | PRIMARY           | 4       | meituanorg.cl.ref_oid |    1 | Using where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2 | UNION        | cl         | range  | cm_log_cls_id,idx_last_upd_date | idx_last_upd_date | 8       | NULL                  |  379 | Using where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2 | UNION        | ec         | eq_ref | PRIMARY,emp_certificate_empid   | PRIMARY           | 4       | meituanorg.cl.ref_oid |    1 |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2 | UNION        | emp        | eq_ref | PRIMARY                         | PRIMARY           | 4       | meituanorg.ec.emp_id  |    1 | Using where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NULL | UNION RESULT | &lt;union1,2&gt; | ALL    | NULL                            | NULL              | NULL    | NULL                  | NULL |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53 rows in set (0.01 sec)</w:t>
      </w:r>
    </w:p>
    <w:p w:rsidR="00D60D99" w:rsidRDefault="00D60D99" w:rsidP="00D60D9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hAnsi="微软雅黑"/>
          <w:color w:val="2A2935"/>
        </w:rPr>
      </w:pPr>
      <w:r>
        <w:rPr>
          <w:rFonts w:ascii="微软雅黑" w:hAnsi="微软雅黑" w:hint="eastAsia"/>
          <w:color w:val="2A2935"/>
          <w:sz w:val="24"/>
          <w:szCs w:val="24"/>
        </w:rPr>
        <w:t>明确应用场景</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举这个例子的目的在于颠覆我们对列的区分度的认知，一般上我们认为区分度越高的列，越容易锁定更少的记录，但在一些特殊的情况下，这种理论是有局限性的</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stage_poi sp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sp.accurate_result=</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sp.sync_status=</w:t>
      </w:r>
      <w:r>
        <w:rPr>
          <w:rStyle w:val="number"/>
          <w:rFonts w:ascii="Courier New" w:hAnsi="Courier New" w:cs="Courier New"/>
          <w:color w:val="000000"/>
          <w:bdr w:val="none" w:sz="0" w:space="0" w:color="auto" w:frame="1"/>
        </w:rPr>
        <w:t>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or</w:t>
      </w:r>
      <w:r>
        <w:rPr>
          <w:rStyle w:val="operator"/>
          <w:rFonts w:ascii="Courier New" w:hAnsi="Courier New" w:cs="Courier New"/>
          <w:color w:val="000000"/>
          <w:bdr w:val="none" w:sz="0" w:space="0" w:color="auto" w:frame="1"/>
        </w:rPr>
        <w:t xml:space="preserve"> sp.sync_status=</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or</w:t>
      </w:r>
      <w:r>
        <w:rPr>
          <w:rStyle w:val="operator"/>
          <w:rFonts w:ascii="Courier New" w:hAnsi="Courier New" w:cs="Courier New"/>
          <w:color w:val="000000"/>
          <w:bdr w:val="none" w:sz="0" w:space="0" w:color="auto" w:frame="1"/>
        </w:rPr>
        <w:t xml:space="preserve"> sp.sync_status=</w:t>
      </w:r>
      <w:r>
        <w:rPr>
          <w:rStyle w:val="number"/>
          <w:rFonts w:ascii="Courier New" w:hAnsi="Courier New" w:cs="Courier New"/>
          <w:color w:val="000000"/>
          <w:bdr w:val="none" w:sz="0" w:space="0" w:color="auto" w:frame="1"/>
        </w:rPr>
        <w:t>4</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operator"/>
          <w:rFonts w:ascii="Courier New" w:hAnsi="Courier New" w:cs="Courier New"/>
          <w:color w:val="000000"/>
          <w:bdr w:val="none" w:sz="0" w:space="0" w:color="auto" w:frame="1"/>
        </w:rPr>
        <w:t xml:space="preserve">   );</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0.先看看运行多长时间,951条数据6.22秒，真的很慢</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 xml:space="preserve">951 rows in </w:t>
      </w:r>
      <w:r>
        <w:rPr>
          <w:rStyle w:val="keyword"/>
          <w:rFonts w:ascii="Courier New" w:hAnsi="Courier New" w:cs="Courier New"/>
          <w:color w:val="000000"/>
          <w:bdr w:val="none" w:sz="0" w:space="0" w:color="auto" w:frame="1"/>
        </w:rPr>
        <w:t>set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6.22</w:t>
      </w:r>
      <w:r>
        <w:rPr>
          <w:rStyle w:val="operator"/>
          <w:rFonts w:ascii="Courier New" w:hAnsi="Courier New" w:cs="Courier New"/>
          <w:color w:val="000000"/>
          <w:bdr w:val="none" w:sz="0" w:space="0" w:color="auto" w:frame="1"/>
        </w:rPr>
        <w:t xml:space="preserve">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1.先explain，rows达到了361万，type = ALL表明是全表扫描</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id | select_type | table | type | possible_keys | key  | key_len | ref  | rows    | Extra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SIMPLE      | sp    | ALL  | NULL          | NULL | NULL    | NULL | 3613155 | Using where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2.所有字段都应用查询返回记录数，因为是单表查询 0已经做过了951条</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3.让explain的rows 尽量逼近951</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看一下accurate_result = 1的记录数</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select count(*),accurate_result from stage_poi  group by accurate_result;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count(*) | accurate_result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1023 |              -1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2114655 |               0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972815 |               1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lastRenderedPageBreak/>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我们看到accurate_result这个字段的区分度非常低，整个表只有-1,0,1三个值，加上索引也无法锁定特别少量的数据</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再看一下sync_status字段的情况</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select count(*),sync_status from stage_poi  group by sync_status;</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count(*) | sync_status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3080 |           0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3085413 |           3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同样的区分度也很低，根据理论，也不适合建立索引</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问题分析到这，好像得出了这个表无法优化的结论，两个列的区分度都很低，即便加上索引也只能适应这种情况，很难做普遍性的优化，比如当sync_status 0、3分布的很平均，那么锁定记录也是百万级别的</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4.找业务方去沟通，看看使用场景。业务方是这么来使用这个SQL语句的，每隔五分钟会扫描符合条件的数据，处理完成后把sync_status这个字段变成1,五分钟符合条件的记录数并不会太多，1000个左右。了解了业务方的使用场景后，优化这个SQL就变得简单了，因为业务方保证了数据的不平衡，如果加上索引可以过滤掉绝大部分不需要的数据</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5.根据建立索引规则，使用如下语句建立索引</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alter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table</w:t>
      </w:r>
      <w:r>
        <w:rPr>
          <w:rStyle w:val="operator"/>
          <w:rFonts w:ascii="Courier New" w:hAnsi="Courier New" w:cs="Courier New"/>
          <w:color w:val="000000"/>
          <w:bdr w:val="none" w:sz="0" w:space="0" w:color="auto" w:frame="1"/>
        </w:rPr>
        <w:t xml:space="preserve"> stage_poi </w:t>
      </w:r>
      <w:r>
        <w:rPr>
          <w:rStyle w:val="keyword"/>
          <w:rFonts w:ascii="Courier New" w:hAnsi="Courier New" w:cs="Courier New"/>
          <w:color w:val="000000"/>
          <w:bdr w:val="none" w:sz="0" w:space="0" w:color="auto" w:frame="1"/>
        </w:rPr>
        <w:t>add</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index</w:t>
      </w:r>
      <w:r>
        <w:rPr>
          <w:rStyle w:val="operator"/>
          <w:rFonts w:ascii="Courier New" w:hAnsi="Courier New" w:cs="Courier New"/>
          <w:color w:val="000000"/>
          <w:bdr w:val="none" w:sz="0" w:space="0" w:color="auto" w:frame="1"/>
        </w:rPr>
        <w:t xml:space="preserve"> idx_acc_status(accurate_result,sync_status);</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6.观察预期结果,发现只需要200ms，快了30多倍。</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 xml:space="preserve">952 rows in </w:t>
      </w:r>
      <w:r>
        <w:rPr>
          <w:rStyle w:val="keyword"/>
          <w:rFonts w:ascii="Courier New" w:hAnsi="Courier New" w:cs="Courier New"/>
          <w:color w:val="000000"/>
          <w:bdr w:val="none" w:sz="0" w:space="0" w:color="auto" w:frame="1"/>
        </w:rPr>
        <w:t>set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0.20</w:t>
      </w:r>
      <w:r>
        <w:rPr>
          <w:rStyle w:val="operator"/>
          <w:rFonts w:ascii="Courier New" w:hAnsi="Courier New" w:cs="Courier New"/>
          <w:color w:val="000000"/>
          <w:bdr w:val="none" w:sz="0" w:space="0" w:color="auto" w:frame="1"/>
        </w:rPr>
        <w:t xml:space="preserve">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我们再来回顾一下分析问题的过程，单表查询相对来说比较好优化，大部分时候只需要把where条件里面的字段依照规则加上索引就好，如果只是这种“无脑”优化的话，显然一些区分度非常低的列，不应该加索引的列也会被加上索引，这样会对插入、更新性能造成严重的影响，同时也有可能影响其它的查询语句。所以我们第4步调差SQL的使用场景非常关键，我们只有知道这个业务场景，才能更好地辅助我们更好的分析和优化查询语句。</w:t>
      </w:r>
    </w:p>
    <w:p w:rsidR="00D60D99" w:rsidRDefault="00D60D99" w:rsidP="00D60D9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微软雅黑" w:hAnsi="微软雅黑" w:hint="eastAsia"/>
          <w:color w:val="2A2935"/>
          <w:sz w:val="24"/>
          <w:szCs w:val="24"/>
        </w:rPr>
      </w:pPr>
      <w:r>
        <w:rPr>
          <w:rFonts w:ascii="微软雅黑" w:hAnsi="微软雅黑" w:hint="eastAsia"/>
          <w:color w:val="2A2935"/>
          <w:sz w:val="24"/>
          <w:szCs w:val="24"/>
        </w:rPr>
        <w:t>无法优化的语句</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name</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position</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.sex,</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.phone,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.office_phone,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.feature_info,</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.birthday,</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.creator_id,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.is_keyperson,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.giveup_reason,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.data_source,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from_unixtime(</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.created_time) </w:t>
      </w:r>
      <w:r>
        <w:rPr>
          <w:rStyle w:val="keyword"/>
          <w:rFonts w:ascii="Courier New" w:hAnsi="Courier New" w:cs="Courier New"/>
          <w:color w:val="000000"/>
          <w:bdr w:val="none" w:sz="0" w:space="0" w:color="auto" w:frame="1"/>
        </w:rPr>
        <w:t>as</w:t>
      </w:r>
      <w:r>
        <w:rPr>
          <w:rStyle w:val="operator"/>
          <w:rFonts w:ascii="Courier New" w:hAnsi="Courier New" w:cs="Courier New"/>
          <w:color w:val="000000"/>
          <w:bdr w:val="none" w:sz="0" w:space="0" w:color="auto" w:frame="1"/>
        </w:rPr>
        <w:t xml:space="preserve"> created_time,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from_unixtime(</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.last_modified) </w:t>
      </w:r>
      <w:r>
        <w:rPr>
          <w:rStyle w:val="keyword"/>
          <w:rFonts w:ascii="Courier New" w:hAnsi="Courier New" w:cs="Courier New"/>
          <w:color w:val="000000"/>
          <w:bdr w:val="none" w:sz="0" w:space="0" w:color="auto" w:frame="1"/>
        </w:rPr>
        <w:t>as</w:t>
      </w:r>
      <w:r>
        <w:rPr>
          <w:rStyle w:val="operator"/>
          <w:rFonts w:ascii="Courier New" w:hAnsi="Courier New" w:cs="Courier New"/>
          <w:color w:val="000000"/>
          <w:bdr w:val="none" w:sz="0" w:space="0" w:color="auto" w:frame="1"/>
        </w:rPr>
        <w:t xml:space="preserve"> last_modified,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.last_modified_user_id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contact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contact_branch cb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 cb.contact_id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lastRenderedPageBreak/>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branch_user bu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cb.branch_id = bu.branch_id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bu.</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org_emp_info oei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oei.data_id = bu.user_id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oei.node_left &gt;= </w:t>
      </w:r>
      <w:r>
        <w:rPr>
          <w:rStyle w:val="number"/>
          <w:rFonts w:ascii="Courier New" w:hAnsi="Courier New" w:cs="Courier New"/>
          <w:color w:val="000000"/>
          <w:bdr w:val="none" w:sz="0" w:space="0" w:color="auto" w:frame="1"/>
        </w:rPr>
        <w:t>2875</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oei.node_right &lt;= </w:t>
      </w:r>
      <w:r>
        <w:rPr>
          <w:rStyle w:val="number"/>
          <w:rFonts w:ascii="Courier New" w:hAnsi="Courier New" w:cs="Courier New"/>
          <w:color w:val="000000"/>
          <w:bdr w:val="none" w:sz="0" w:space="0" w:color="auto" w:frame="1"/>
        </w:rPr>
        <w:t>10802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oei.org_category = -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order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by</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.created_time </w:t>
      </w:r>
      <w:r>
        <w:rPr>
          <w:rStyle w:val="keyword"/>
          <w:rFonts w:ascii="Courier New" w:hAnsi="Courier New" w:cs="Courier New"/>
          <w:color w:val="000000"/>
          <w:bdr w:val="none" w:sz="0" w:space="0" w:color="auto" w:frame="1"/>
        </w:rPr>
        <w:t>desc</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limit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10</w:t>
      </w:r>
      <w:r>
        <w:rPr>
          <w:rStyle w:val="operator"/>
          <w:rFonts w:ascii="Courier New" w:hAnsi="Courier New" w:cs="Courier New"/>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t>还是几个步骤</w:t>
      </w:r>
      <w:r>
        <w:rPr>
          <w:rFonts w:ascii="微软雅黑" w:eastAsia="微软雅黑" w:hAnsi="微软雅黑" w:hint="eastAsia"/>
          <w:color w:val="666666"/>
        </w:rPr>
        <w:br/>
        <w:t>0.先看语句运行多长时间，10条记录用了13秒，已经不可忍受</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 xml:space="preserve">10 rows in </w:t>
      </w:r>
      <w:r>
        <w:rPr>
          <w:rStyle w:val="keyword"/>
          <w:rFonts w:ascii="Courier New" w:hAnsi="Courier New" w:cs="Courier New"/>
          <w:color w:val="000000"/>
          <w:bdr w:val="none" w:sz="0" w:space="0" w:color="auto" w:frame="1"/>
        </w:rPr>
        <w:t>set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13.06</w:t>
      </w:r>
      <w:r>
        <w:rPr>
          <w:rStyle w:val="operator"/>
          <w:rFonts w:ascii="Courier New" w:hAnsi="Courier New" w:cs="Courier New"/>
          <w:color w:val="000000"/>
          <w:bdr w:val="none" w:sz="0" w:space="0" w:color="auto" w:frame="1"/>
        </w:rPr>
        <w:t xml:space="preserve">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color w:val="666666"/>
        </w:rPr>
      </w:pPr>
      <w:r>
        <w:rPr>
          <w:rFonts w:ascii="微软雅黑" w:eastAsia="微软雅黑" w:hAnsi="微软雅黑" w:hint="eastAsia"/>
          <w:color w:val="666666"/>
        </w:rPr>
        <w:t>1.explain</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id | select_type | table | type   | possible_keys                       | key                     | key_len | ref                      | rows | Extra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SIMPLE      | oei   | ref    | idx_category_left_right,idx_data_id | idx_category_left_right | 5       | const                    | 8849 | Using where; Using temporary; Using filesort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SIMPLE      | bu    | ref    | PRIMARY,idx_userid_status           | idx_userid_status       | 4       | meituancrm.oei.data_id   |   76 | Using where; Using index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SIMPLE      | cb    | ref    | idx_branch_id,idx_contact_branch_id | idx_branch_id           | 4       | meituancrm.bu.branch_id  |    1 |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1 | SIMPLE      | c     | eq_ref | PRIMARY                             | PRIMARY                 | 108     | meituancrm.cb.contact_id |    1 |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t>从执行计划上看，mysql先查org_emp_info表扫描8849记录，再用索引idx_userid_status关联branch_user表，再用索引idx_branch_id关联contact_branch表，最后主键关联contact表。</w:t>
      </w:r>
      <w:r>
        <w:rPr>
          <w:rFonts w:ascii="微软雅黑" w:eastAsia="微软雅黑" w:hAnsi="微软雅黑" w:hint="eastAsia"/>
          <w:color w:val="666666"/>
        </w:rPr>
        <w:br/>
        <w:t>rows返回的都非常少，看不到有什么异常情况。我们在看一下语句，发现后面有order by + limit组合，会不会是排序量太大搞的？于是我们简化SQL，去掉后面的order by 和 limit，看看到底用了多少记录来排序</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count</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contact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contact_branch cb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 cb.contact_id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lastRenderedPageBreak/>
        <w:t xml:space="preserve">   branch_user bu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cb.branch_id = bu.branch_id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bu.</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org_emp_info oei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oei.data_id = bu.user_id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oei.node_left &gt;= </w:t>
      </w:r>
      <w:r>
        <w:rPr>
          <w:rStyle w:val="number"/>
          <w:rFonts w:ascii="Courier New" w:hAnsi="Courier New" w:cs="Courier New"/>
          <w:color w:val="000000"/>
          <w:bdr w:val="none" w:sz="0" w:space="0" w:color="auto" w:frame="1"/>
        </w:rPr>
        <w:t>2875</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oei.node_right &lt;= </w:t>
      </w:r>
      <w:r>
        <w:rPr>
          <w:rStyle w:val="number"/>
          <w:rFonts w:ascii="Courier New" w:hAnsi="Courier New" w:cs="Courier New"/>
          <w:color w:val="000000"/>
          <w:bdr w:val="none" w:sz="0" w:space="0" w:color="auto" w:frame="1"/>
        </w:rPr>
        <w:t>10802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oei.org_category = -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count</w:t>
      </w:r>
      <w:r>
        <w:rPr>
          <w:rStyle w:val="operator"/>
          <w:rFonts w:ascii="Courier New" w:hAnsi="Courier New" w:cs="Courier New"/>
          <w:color w:val="000000"/>
          <w:bdr w:val="none" w:sz="0" w:space="0" w:color="auto" w:frame="1"/>
        </w:rPr>
        <w:t>(*)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778878</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w:t>
      </w:r>
      <w:r>
        <w:rPr>
          <w:rStyle w:val="comment"/>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row</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set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5.19</w:t>
      </w:r>
      <w:r>
        <w:rPr>
          <w:rStyle w:val="operator"/>
          <w:rFonts w:ascii="Courier New" w:hAnsi="Courier New" w:cs="Courier New"/>
          <w:color w:val="000000"/>
          <w:bdr w:val="none" w:sz="0" w:space="0" w:color="auto" w:frame="1"/>
        </w:rPr>
        <w:t xml:space="preserve">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t>发现排序之前居然锁定了778878条记录，如果针对70万的结果集排序，将是灾难性的，怪不得这么慢，那我们能不能换个思路，先根据contact的created_time排序，再来join会不会比较快呢？</w:t>
      </w:r>
      <w:r>
        <w:rPr>
          <w:rFonts w:ascii="微软雅黑" w:eastAsia="微软雅黑" w:hAnsi="微软雅黑" w:hint="eastAsia"/>
          <w:color w:val="666666"/>
        </w:rPr>
        <w:br/>
        <w:t>于是改造成下面的语句，也可以用straight_join来优化</w:t>
      </w:r>
      <w:r>
        <w:rPr>
          <w:rFonts w:ascii="微软雅黑" w:eastAsia="微软雅黑" w:hAnsi="微软雅黑" w:hint="eastAsia"/>
          <w:color w:val="666666"/>
        </w:rPr>
        <w:br/>
        <w:t>select</w:t>
      </w:r>
      <w:r>
        <w:rPr>
          <w:rFonts w:ascii="微软雅黑" w:eastAsia="微软雅黑" w:hAnsi="微软雅黑" w:hint="eastAsia"/>
          <w:color w:val="666666"/>
        </w:rPr>
        <w:br/>
        <w:t>c.id,</w:t>
      </w:r>
      <w:r>
        <w:rPr>
          <w:rFonts w:ascii="微软雅黑" w:eastAsia="微软雅黑" w:hAnsi="微软雅黑" w:hint="eastAsia"/>
          <w:color w:val="666666"/>
        </w:rPr>
        <w:br/>
        <w:t>c.name,</w:t>
      </w:r>
      <w:r>
        <w:rPr>
          <w:rFonts w:ascii="微软雅黑" w:eastAsia="微软雅黑" w:hAnsi="微软雅黑" w:hint="eastAsia"/>
          <w:color w:val="666666"/>
        </w:rPr>
        <w:br/>
        <w:t>c.position,</w:t>
      </w:r>
      <w:r>
        <w:rPr>
          <w:rFonts w:ascii="微软雅黑" w:eastAsia="微软雅黑" w:hAnsi="微软雅黑" w:hint="eastAsia"/>
          <w:color w:val="666666"/>
        </w:rPr>
        <w:br/>
        <w:t>c.sex,</w:t>
      </w:r>
      <w:r>
        <w:rPr>
          <w:rFonts w:ascii="微软雅黑" w:eastAsia="微软雅黑" w:hAnsi="微软雅黑" w:hint="eastAsia"/>
          <w:color w:val="666666"/>
        </w:rPr>
        <w:br/>
        <w:t>c.phone,</w:t>
      </w:r>
      <w:r>
        <w:rPr>
          <w:rFonts w:ascii="微软雅黑" w:eastAsia="微软雅黑" w:hAnsi="微软雅黑" w:hint="eastAsia"/>
          <w:color w:val="666666"/>
        </w:rPr>
        <w:br/>
        <w:t>c.office_phone,</w:t>
      </w:r>
      <w:r>
        <w:rPr>
          <w:rFonts w:ascii="微软雅黑" w:eastAsia="微软雅黑" w:hAnsi="微软雅黑" w:hint="eastAsia"/>
          <w:color w:val="666666"/>
        </w:rPr>
        <w:br/>
        <w:t>c.feature_info,</w:t>
      </w:r>
      <w:r>
        <w:rPr>
          <w:rFonts w:ascii="微软雅黑" w:eastAsia="微软雅黑" w:hAnsi="微软雅黑" w:hint="eastAsia"/>
          <w:color w:val="666666"/>
        </w:rPr>
        <w:br/>
        <w:t>c.birthday,</w:t>
      </w:r>
      <w:r>
        <w:rPr>
          <w:rFonts w:ascii="微软雅黑" w:eastAsia="微软雅黑" w:hAnsi="微软雅黑" w:hint="eastAsia"/>
          <w:color w:val="666666"/>
        </w:rPr>
        <w:br/>
        <w:t>c.creator_id,</w:t>
      </w:r>
      <w:r>
        <w:rPr>
          <w:rFonts w:ascii="微软雅黑" w:eastAsia="微软雅黑" w:hAnsi="微软雅黑" w:hint="eastAsia"/>
          <w:color w:val="666666"/>
        </w:rPr>
        <w:br/>
        <w:t>c.is_keyperson,</w:t>
      </w:r>
      <w:r>
        <w:rPr>
          <w:rFonts w:ascii="微软雅黑" w:eastAsia="微软雅黑" w:hAnsi="微软雅黑" w:hint="eastAsia"/>
          <w:color w:val="666666"/>
        </w:rPr>
        <w:br/>
        <w:t>c.giveup_reason,</w:t>
      </w:r>
      <w:r>
        <w:rPr>
          <w:rFonts w:ascii="微软雅黑" w:eastAsia="微软雅黑" w:hAnsi="微软雅黑" w:hint="eastAsia"/>
          <w:color w:val="666666"/>
        </w:rPr>
        <w:br/>
        <w:t>c.status,</w:t>
      </w:r>
      <w:r>
        <w:rPr>
          <w:rFonts w:ascii="微软雅黑" w:eastAsia="微软雅黑" w:hAnsi="微软雅黑" w:hint="eastAsia"/>
          <w:color w:val="666666"/>
        </w:rPr>
        <w:br/>
        <w:t>c.data_source,</w:t>
      </w:r>
      <w:r>
        <w:rPr>
          <w:rFonts w:ascii="微软雅黑" w:eastAsia="微软雅黑" w:hAnsi="微软雅黑" w:hint="eastAsia"/>
          <w:color w:val="666666"/>
        </w:rPr>
        <w:br/>
        <w:t>from_unixtime(c.created_time) as created_time,</w:t>
      </w:r>
      <w:r>
        <w:rPr>
          <w:rFonts w:ascii="微软雅黑" w:eastAsia="微软雅黑" w:hAnsi="微软雅黑" w:hint="eastAsia"/>
          <w:color w:val="666666"/>
        </w:rPr>
        <w:br/>
        <w:t>from_unixtime(c.last_modified) as last_modified,</w:t>
      </w:r>
      <w:r>
        <w:rPr>
          <w:rFonts w:ascii="微软雅黑" w:eastAsia="微软雅黑" w:hAnsi="微软雅黑" w:hint="eastAsia"/>
          <w:color w:val="666666"/>
        </w:rPr>
        <w:br/>
        <w:t>c.last_modified_user_id</w:t>
      </w:r>
      <w:r>
        <w:rPr>
          <w:rFonts w:ascii="微软雅黑" w:eastAsia="微软雅黑" w:hAnsi="微软雅黑" w:hint="eastAsia"/>
          <w:color w:val="666666"/>
        </w:rPr>
        <w:br/>
        <w:t>from</w:t>
      </w:r>
      <w:r>
        <w:rPr>
          <w:rFonts w:ascii="微软雅黑" w:eastAsia="微软雅黑" w:hAnsi="微软雅黑" w:hint="eastAsia"/>
          <w:color w:val="666666"/>
        </w:rPr>
        <w:br/>
        <w:t>contact c</w:t>
      </w:r>
      <w:r>
        <w:rPr>
          <w:rFonts w:ascii="微软雅黑" w:eastAsia="微软雅黑" w:hAnsi="微软雅黑" w:hint="eastAsia"/>
          <w:color w:val="666666"/>
        </w:rPr>
        <w:br/>
        <w:t>where</w:t>
      </w:r>
      <w:r>
        <w:rPr>
          <w:rFonts w:ascii="微软雅黑" w:eastAsia="微软雅黑" w:hAnsi="微软雅黑" w:hint="eastAsia"/>
          <w:color w:val="666666"/>
        </w:rPr>
        <w:br/>
        <w:t>exists (</w:t>
      </w:r>
      <w:r>
        <w:rPr>
          <w:rFonts w:ascii="微软雅黑" w:eastAsia="微软雅黑" w:hAnsi="微软雅黑" w:hint="eastAsia"/>
          <w:color w:val="666666"/>
        </w:rPr>
        <w:br/>
        <w:t>select</w:t>
      </w:r>
      <w:r>
        <w:rPr>
          <w:rFonts w:ascii="微软雅黑" w:eastAsia="微软雅黑" w:hAnsi="微软雅黑" w:hint="eastAsia"/>
          <w:color w:val="666666"/>
        </w:rPr>
        <w:br/>
        <w:t>1</w:t>
      </w:r>
      <w:r>
        <w:rPr>
          <w:rFonts w:ascii="微软雅黑" w:eastAsia="微软雅黑" w:hAnsi="微软雅黑" w:hint="eastAsia"/>
          <w:color w:val="666666"/>
        </w:rPr>
        <w:br/>
        <w:t>from</w:t>
      </w:r>
      <w:r>
        <w:rPr>
          <w:rFonts w:ascii="微软雅黑" w:eastAsia="微软雅黑" w:hAnsi="微软雅黑" w:hint="eastAsia"/>
          <w:color w:val="666666"/>
        </w:rPr>
        <w:br/>
        <w:t>contact_branch cb</w:t>
      </w:r>
      <w:r>
        <w:rPr>
          <w:rFonts w:ascii="微软雅黑" w:eastAsia="微软雅黑" w:hAnsi="微软雅黑" w:hint="eastAsia"/>
          <w:color w:val="666666"/>
        </w:rPr>
        <w:br/>
        <w:t>inner join</w:t>
      </w:r>
      <w:r>
        <w:rPr>
          <w:rFonts w:ascii="微软雅黑" w:eastAsia="微软雅黑" w:hAnsi="微软雅黑" w:hint="eastAsia"/>
          <w:color w:val="666666"/>
        </w:rPr>
        <w:br/>
        <w:t>branch_user bu</w:t>
      </w:r>
      <w:r>
        <w:rPr>
          <w:rFonts w:ascii="微软雅黑" w:eastAsia="微软雅黑" w:hAnsi="微软雅黑" w:hint="eastAsia"/>
          <w:color w:val="666666"/>
        </w:rPr>
        <w:br/>
        <w:t>on cb.branch_id = bu.branch_id</w:t>
      </w:r>
      <w:r>
        <w:rPr>
          <w:rFonts w:ascii="微软雅黑" w:eastAsia="微软雅黑" w:hAnsi="微软雅黑" w:hint="eastAsia"/>
          <w:color w:val="666666"/>
        </w:rPr>
        <w:br/>
        <w:t>and bu.status in (</w:t>
      </w:r>
      <w:r>
        <w:rPr>
          <w:rFonts w:ascii="微软雅黑" w:eastAsia="微软雅黑" w:hAnsi="微软雅黑" w:hint="eastAsia"/>
          <w:color w:val="666666"/>
        </w:rPr>
        <w:br/>
        <w:t>1,</w:t>
      </w:r>
      <w:r>
        <w:rPr>
          <w:rFonts w:ascii="微软雅黑" w:eastAsia="微软雅黑" w:hAnsi="微软雅黑" w:hint="eastAsia"/>
          <w:color w:val="666666"/>
        </w:rPr>
        <w:br/>
        <w:t>2)</w:t>
      </w:r>
      <w:r>
        <w:rPr>
          <w:rFonts w:ascii="微软雅黑" w:eastAsia="微软雅黑" w:hAnsi="微软雅黑" w:hint="eastAsia"/>
          <w:color w:val="666666"/>
        </w:rPr>
        <w:br/>
        <w:t>inner join</w:t>
      </w:r>
      <w:r>
        <w:rPr>
          <w:rFonts w:ascii="微软雅黑" w:eastAsia="微软雅黑" w:hAnsi="微软雅黑" w:hint="eastAsia"/>
          <w:color w:val="666666"/>
        </w:rPr>
        <w:br/>
      </w:r>
      <w:r>
        <w:rPr>
          <w:rFonts w:ascii="微软雅黑" w:eastAsia="微软雅黑" w:hAnsi="微软雅黑" w:hint="eastAsia"/>
          <w:color w:val="666666"/>
        </w:rPr>
        <w:lastRenderedPageBreak/>
        <w:t>org_emp_info oei</w:t>
      </w:r>
      <w:r>
        <w:rPr>
          <w:rFonts w:ascii="微软雅黑" w:eastAsia="微软雅黑" w:hAnsi="微软雅黑" w:hint="eastAsia"/>
          <w:color w:val="666666"/>
        </w:rPr>
        <w:br/>
        <w:t>on oei.data_id = bu.user_id</w:t>
      </w:r>
      <w:r>
        <w:rPr>
          <w:rFonts w:ascii="微软雅黑" w:eastAsia="微软雅黑" w:hAnsi="微软雅黑" w:hint="eastAsia"/>
          <w:color w:val="666666"/>
        </w:rPr>
        <w:br/>
        <w:t>and oei.node_left &gt;= 2875</w:t>
      </w:r>
      <w:r>
        <w:rPr>
          <w:rFonts w:ascii="微软雅黑" w:eastAsia="微软雅黑" w:hAnsi="微软雅黑" w:hint="eastAsia"/>
          <w:color w:val="666666"/>
        </w:rPr>
        <w:br/>
        <w:t>and oei.node_right &lt;= 10802</w:t>
      </w:r>
      <w:r>
        <w:rPr>
          <w:rFonts w:ascii="微软雅黑" w:eastAsia="微软雅黑" w:hAnsi="微软雅黑" w:hint="eastAsia"/>
          <w:color w:val="666666"/>
        </w:rPr>
        <w:br/>
        <w:t>and oei.org_category = - 1</w:t>
      </w:r>
      <w:r>
        <w:rPr>
          <w:rFonts w:ascii="微软雅黑" w:eastAsia="微软雅黑" w:hAnsi="微软雅黑" w:hint="eastAsia"/>
          <w:color w:val="666666"/>
        </w:rPr>
        <w:br/>
        <w:t>where</w:t>
      </w:r>
      <w:r>
        <w:rPr>
          <w:rFonts w:ascii="微软雅黑" w:eastAsia="微软雅黑" w:hAnsi="微软雅黑" w:hint="eastAsia"/>
          <w:color w:val="666666"/>
        </w:rPr>
        <w:br/>
        <w:t>c.id = cb.contact_id</w:t>
      </w:r>
      <w:r>
        <w:rPr>
          <w:rFonts w:ascii="微软雅黑" w:eastAsia="微软雅黑" w:hAnsi="微软雅黑" w:hint="eastAsia"/>
          <w:color w:val="666666"/>
        </w:rPr>
        <w:br/>
        <w:t>)</w:t>
      </w:r>
      <w:r>
        <w:rPr>
          <w:rFonts w:ascii="微软雅黑" w:eastAsia="微软雅黑" w:hAnsi="微软雅黑" w:hint="eastAsia"/>
          <w:color w:val="666666"/>
        </w:rPr>
        <w:br/>
        <w:t>order by</w:t>
      </w:r>
      <w:r>
        <w:rPr>
          <w:rFonts w:ascii="微软雅黑" w:eastAsia="微软雅黑" w:hAnsi="微软雅黑" w:hint="eastAsia"/>
          <w:color w:val="666666"/>
        </w:rPr>
        <w:br/>
        <w:t>c.created_time desc limit 0 ,</w:t>
      </w:r>
      <w:r>
        <w:rPr>
          <w:rFonts w:ascii="微软雅黑" w:eastAsia="微软雅黑" w:hAnsi="微软雅黑" w:hint="eastAsia"/>
          <w:color w:val="666666"/>
        </w:rPr>
        <w:br/>
        <w:t>10;</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color w:val="000000"/>
          <w:bdr w:val="none" w:sz="0" w:space="0" w:color="auto" w:frame="1"/>
        </w:rPr>
      </w:pPr>
      <w:r>
        <w:rPr>
          <w:rStyle w:val="HTML"/>
          <w:rFonts w:ascii="Courier New" w:hAnsi="Courier New" w:cs="Courier New" w:hint="default"/>
          <w:color w:val="000000"/>
          <w:bdr w:val="none" w:sz="0" w:space="0" w:color="auto" w:frame="1"/>
        </w:rPr>
        <w:t>验证一下效果</w:t>
      </w:r>
      <w:r>
        <w:rPr>
          <w:rStyle w:val="HTML"/>
          <w:rFonts w:ascii="Courier New" w:hAnsi="Courier New" w:cs="Courier New" w:hint="default"/>
          <w:color w:val="000000"/>
          <w:bdr w:val="none" w:sz="0" w:space="0" w:color="auto" w:frame="1"/>
        </w:rPr>
        <w:t xml:space="preserve"> </w:t>
      </w:r>
      <w:r>
        <w:rPr>
          <w:rStyle w:val="HTML"/>
          <w:rFonts w:ascii="Courier New" w:hAnsi="Courier New" w:cs="Courier New" w:hint="default"/>
          <w:color w:val="000000"/>
          <w:bdr w:val="none" w:sz="0" w:space="0" w:color="auto" w:frame="1"/>
        </w:rPr>
        <w:t>预计在</w:t>
      </w:r>
      <w:r>
        <w:rPr>
          <w:rStyle w:val="HTML"/>
          <w:rFonts w:ascii="Courier New" w:hAnsi="Courier New" w:cs="Courier New" w:hint="default"/>
          <w:color w:val="000000"/>
          <w:bdr w:val="none" w:sz="0" w:space="0" w:color="auto" w:frame="1"/>
        </w:rPr>
        <w:t>1ms</w:t>
      </w:r>
      <w:r>
        <w:rPr>
          <w:rStyle w:val="HTML"/>
          <w:rFonts w:ascii="Courier New" w:hAnsi="Courier New" w:cs="Courier New" w:hint="default"/>
          <w:color w:val="000000"/>
          <w:bdr w:val="none" w:sz="0" w:space="0" w:color="auto" w:frame="1"/>
        </w:rPr>
        <w:t>内，提升了</w:t>
      </w:r>
      <w:r>
        <w:rPr>
          <w:rStyle w:val="HTML"/>
          <w:rFonts w:ascii="Courier New" w:hAnsi="Courier New" w:cs="Courier New" w:hint="default"/>
          <w:color w:val="000000"/>
          <w:bdr w:val="none" w:sz="0" w:space="0" w:color="auto" w:frame="1"/>
        </w:rPr>
        <w:t>13000</w:t>
      </w:r>
      <w:r>
        <w:rPr>
          <w:rStyle w:val="HTML"/>
          <w:rFonts w:ascii="Courier New" w:hAnsi="Courier New" w:cs="Courier New" w:hint="default"/>
          <w:color w:val="000000"/>
          <w:bdr w:val="none" w:sz="0" w:space="0" w:color="auto" w:frame="1"/>
        </w:rPr>
        <w:t>多倍！</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```sql</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10 rows in set (0.00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t>本以为至此大工告成，但我们在前面的分析中漏了一个细节，先排序再join和先join再排序理论上开销是一样的，为何提升这么多是因为有一个limit！大致执行过程是：mysql先按索引排序得到前10条记录，然后再去join过滤，当发现不够10条的时候，再次去10条，再次join，这显然在内层join过滤的数据非常多的时候，将是灾难的，极端情况，内层一条数据都找不到，mysql还傻乎乎的每次取10条，几乎遍历了这个数据表！</w:t>
      </w:r>
      <w:r>
        <w:rPr>
          <w:rFonts w:ascii="微软雅黑" w:eastAsia="微软雅黑" w:hAnsi="微软雅黑" w:hint="eastAsia"/>
          <w:color w:val="666666"/>
        </w:rPr>
        <w:br/>
        <w:t>用不同参数的SQL试验下</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hint="eastAsia"/>
          <w:color w:val="000000"/>
          <w:bdr w:val="none" w:sz="0" w:space="0" w:color="auto" w:frame="1"/>
        </w:rPr>
      </w:pP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sql_no_cache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name</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position</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.sex,</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.phone,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.office_phone,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.feature_info,</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.birthday,</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.creator_id,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.is_keyperson,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.giveup_reason,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.data_source,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from_unixtime(</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.created_time) </w:t>
      </w:r>
      <w:r>
        <w:rPr>
          <w:rStyle w:val="keyword"/>
          <w:rFonts w:ascii="Courier New" w:hAnsi="Courier New" w:cs="Courier New"/>
          <w:color w:val="000000"/>
          <w:bdr w:val="none" w:sz="0" w:space="0" w:color="auto" w:frame="1"/>
        </w:rPr>
        <w:t>as</w:t>
      </w:r>
      <w:r>
        <w:rPr>
          <w:rStyle w:val="operator"/>
          <w:rFonts w:ascii="Courier New" w:hAnsi="Courier New" w:cs="Courier New"/>
          <w:color w:val="000000"/>
          <w:bdr w:val="none" w:sz="0" w:space="0" w:color="auto" w:frame="1"/>
        </w:rPr>
        <w:t xml:space="preserve"> created_time,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from_unixtime(</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.last_modified) </w:t>
      </w:r>
      <w:r>
        <w:rPr>
          <w:rStyle w:val="keyword"/>
          <w:rFonts w:ascii="Courier New" w:hAnsi="Courier New" w:cs="Courier New"/>
          <w:color w:val="000000"/>
          <w:bdr w:val="none" w:sz="0" w:space="0" w:color="auto" w:frame="1"/>
        </w:rPr>
        <w:t>as</w:t>
      </w:r>
      <w:r>
        <w:rPr>
          <w:rStyle w:val="operator"/>
          <w:rFonts w:ascii="Courier New" w:hAnsi="Courier New" w:cs="Courier New"/>
          <w:color w:val="000000"/>
          <w:bdr w:val="none" w:sz="0" w:space="0" w:color="auto" w:frame="1"/>
        </w:rPr>
        <w:t xml:space="preserve"> last_modified,</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.last_modified_user_id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contact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exists</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select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from</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contact_branch cb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branch_user bu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cb.branch_id = bu.branch_id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bu.</w:t>
      </w:r>
      <w:r>
        <w:rPr>
          <w:rStyle w:val="keyword"/>
          <w:rFonts w:ascii="Courier New" w:hAnsi="Courier New" w:cs="Courier New"/>
          <w:color w:val="000000"/>
          <w:bdr w:val="none" w:sz="0" w:space="0" w:color="auto" w:frame="1"/>
        </w:rPr>
        <w:t>status</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inner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join</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org_emp_info oei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on</w:t>
      </w:r>
      <w:r>
        <w:rPr>
          <w:rStyle w:val="operator"/>
          <w:rFonts w:ascii="Courier New" w:hAnsi="Courier New" w:cs="Courier New"/>
          <w:color w:val="000000"/>
          <w:bdr w:val="none" w:sz="0" w:space="0" w:color="auto" w:frame="1"/>
        </w:rPr>
        <w:t xml:space="preserve">  oei.data_id = bu.user_id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oei.node_left &gt;= </w:t>
      </w:r>
      <w:r>
        <w:rPr>
          <w:rStyle w:val="number"/>
          <w:rFonts w:ascii="Courier New" w:hAnsi="Courier New" w:cs="Courier New"/>
          <w:color w:val="000000"/>
          <w:bdr w:val="none" w:sz="0" w:space="0" w:color="auto" w:frame="1"/>
        </w:rPr>
        <w:t>2875</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oei.node_right &lt;= </w:t>
      </w:r>
      <w:r>
        <w:rPr>
          <w:rStyle w:val="number"/>
          <w:rFonts w:ascii="Courier New" w:hAnsi="Courier New" w:cs="Courier New"/>
          <w:color w:val="000000"/>
          <w:bdr w:val="none" w:sz="0" w:space="0" w:color="auto" w:frame="1"/>
        </w:rPr>
        <w:t>2875</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lastRenderedPageBreak/>
        <w:t xml:space="preserve">               </w:t>
      </w:r>
      <w:r>
        <w:rPr>
          <w:rStyle w:val="keyword"/>
          <w:rFonts w:ascii="Courier New" w:hAnsi="Courier New" w:cs="Courier New"/>
          <w:color w:val="000000"/>
          <w:bdr w:val="none" w:sz="0" w:space="0" w:color="auto" w:frame="1"/>
        </w:rPr>
        <w:t>and</w:t>
      </w:r>
      <w:r>
        <w:rPr>
          <w:rStyle w:val="operator"/>
          <w:rFonts w:ascii="Courier New" w:hAnsi="Courier New" w:cs="Courier New"/>
          <w:color w:val="000000"/>
          <w:bdr w:val="none" w:sz="0" w:space="0" w:color="auto" w:frame="1"/>
        </w:rPr>
        <w:t xml:space="preserve"> oei.org_category = - </w:t>
      </w:r>
      <w:r>
        <w:rPr>
          <w:rStyle w:val="number"/>
          <w:rFonts w:ascii="Courier New" w:hAnsi="Courier New" w:cs="Courier New"/>
          <w:color w:val="000000"/>
          <w:bdr w:val="none" w:sz="0" w:space="0" w:color="auto" w:frame="1"/>
        </w:rPr>
        <w:t>1</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where</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w:t>
      </w:r>
      <w:r>
        <w:rPr>
          <w:rStyle w:val="keyword"/>
          <w:rFonts w:ascii="Courier New" w:hAnsi="Courier New" w:cs="Courier New"/>
          <w:color w:val="000000"/>
          <w:bdr w:val="none" w:sz="0" w:space="0" w:color="auto" w:frame="1"/>
        </w:rPr>
        <w:t>id</w:t>
      </w:r>
      <w:r>
        <w:rPr>
          <w:rStyle w:val="operator"/>
          <w:rFonts w:ascii="Courier New" w:hAnsi="Courier New" w:cs="Courier New"/>
          <w:color w:val="000000"/>
          <w:bdr w:val="none" w:sz="0" w:space="0" w:color="auto" w:frame="1"/>
        </w:rPr>
        <w:t xml:space="preserve"> = cb.contact_id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        </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order</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by</w:t>
      </w:r>
    </w:p>
    <w:p w:rsidR="00D60D99" w:rsidRDefault="00D60D99" w:rsidP="00D60D99">
      <w:pPr>
        <w:pStyle w:val="HTML0"/>
        <w:pBdr>
          <w:left w:val="single" w:sz="6" w:space="0" w:color="32D3C3"/>
        </w:pBdr>
        <w:shd w:val="clear" w:color="auto" w:fill="F5FCFB"/>
        <w:spacing w:line="360" w:lineRule="atLeast"/>
        <w:rPr>
          <w:rStyle w:val="operator"/>
          <w:rFonts w:ascii="Courier New" w:hAnsi="Courier New" w:cs="Courier New"/>
          <w:color w:val="000000"/>
          <w:bdr w:val="none" w:sz="0" w:space="0" w:color="auto" w:frame="1"/>
        </w:rPr>
      </w:pP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c</w:t>
      </w:r>
      <w:r>
        <w:rPr>
          <w:rStyle w:val="operator"/>
          <w:rFonts w:ascii="Courier New" w:hAnsi="Courier New" w:cs="Courier New"/>
          <w:color w:val="000000"/>
          <w:bdr w:val="none" w:sz="0" w:space="0" w:color="auto" w:frame="1"/>
        </w:rPr>
        <w:t xml:space="preserve">.created_time </w:t>
      </w:r>
      <w:r>
        <w:rPr>
          <w:rStyle w:val="keyword"/>
          <w:rFonts w:ascii="Courier New" w:hAnsi="Courier New" w:cs="Courier New"/>
          <w:color w:val="000000"/>
          <w:bdr w:val="none" w:sz="0" w:space="0" w:color="auto" w:frame="1"/>
        </w:rPr>
        <w:t>desc</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limit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0</w:t>
      </w:r>
      <w:r>
        <w:rPr>
          <w:rStyle w:val="operator"/>
          <w:rFonts w:ascii="Courier New" w:hAnsi="Courier New" w:cs="Courier New"/>
          <w:color w:val="000000"/>
          <w:bdr w:val="none" w:sz="0" w:space="0" w:color="auto" w:frame="1"/>
        </w:rPr>
        <w:t xml:space="preserve"> ,</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rPr>
      </w:pP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10</w:t>
      </w:r>
      <w:r>
        <w:rPr>
          <w:rStyle w:val="operator"/>
          <w:rFonts w:ascii="Courier New" w:hAnsi="Courier New" w:cs="Courier New"/>
          <w:color w:val="000000"/>
          <w:bdr w:val="none" w:sz="0" w:space="0" w:color="auto" w:frame="1"/>
        </w:rPr>
        <w:t>;</w:t>
      </w:r>
    </w:p>
    <w:p w:rsidR="00D60D99" w:rsidRDefault="00D60D99" w:rsidP="00D60D99">
      <w:pPr>
        <w:pStyle w:val="HTML0"/>
        <w:pBdr>
          <w:left w:val="single" w:sz="6" w:space="0" w:color="32D3C3"/>
        </w:pBdr>
        <w:shd w:val="clear" w:color="auto" w:fill="F5FCFB"/>
        <w:spacing w:line="360" w:lineRule="atLeast"/>
        <w:rPr>
          <w:rStyle w:val="HTML"/>
          <w:rFonts w:ascii="Courier New" w:hAnsi="Courier New" w:cs="Courier New" w:hint="default"/>
          <w:color w:val="000000"/>
          <w:bdr w:val="none" w:sz="0" w:space="0" w:color="auto" w:frame="1"/>
        </w:rPr>
      </w:pPr>
      <w:r>
        <w:rPr>
          <w:rStyle w:val="HTML"/>
          <w:rFonts w:ascii="Courier New" w:hAnsi="Courier New" w:cs="Courier New" w:hint="default"/>
          <w:color w:val="000000"/>
          <w:bdr w:val="none" w:sz="0" w:space="0" w:color="auto" w:frame="1"/>
        </w:rPr>
        <w:t xml:space="preserve">Empty </w:t>
      </w:r>
      <w:r>
        <w:rPr>
          <w:rStyle w:val="keyword"/>
          <w:rFonts w:ascii="Courier New" w:hAnsi="Courier New" w:cs="Courier New"/>
          <w:color w:val="000000"/>
          <w:bdr w:val="none" w:sz="0" w:space="0" w:color="auto" w:frame="1"/>
        </w:rPr>
        <w:t>set</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2</w:t>
      </w:r>
      <w:r>
        <w:rPr>
          <w:rStyle w:val="operator"/>
          <w:rFonts w:ascii="Courier New" w:hAnsi="Courier New" w:cs="Courier New"/>
          <w:color w:val="000000"/>
          <w:bdr w:val="none" w:sz="0" w:space="0" w:color="auto" w:frame="1"/>
        </w:rPr>
        <w:t xml:space="preserve"> </w:t>
      </w:r>
      <w:r>
        <w:rPr>
          <w:rStyle w:val="keyword"/>
          <w:rFonts w:ascii="Courier New" w:hAnsi="Courier New" w:cs="Courier New"/>
          <w:color w:val="000000"/>
          <w:bdr w:val="none" w:sz="0" w:space="0" w:color="auto" w:frame="1"/>
        </w:rPr>
        <w:t>min</w:t>
      </w:r>
      <w:r>
        <w:rPr>
          <w:rStyle w:val="operator"/>
          <w:rFonts w:ascii="Courier New" w:hAnsi="Courier New" w:cs="Courier New"/>
          <w:color w:val="000000"/>
          <w:bdr w:val="none" w:sz="0" w:space="0" w:color="auto" w:frame="1"/>
        </w:rPr>
        <w:t xml:space="preserve"> </w:t>
      </w:r>
      <w:r>
        <w:rPr>
          <w:rStyle w:val="number"/>
          <w:rFonts w:ascii="Courier New" w:hAnsi="Courier New" w:cs="Courier New"/>
          <w:color w:val="000000"/>
          <w:bdr w:val="none" w:sz="0" w:space="0" w:color="auto" w:frame="1"/>
        </w:rPr>
        <w:t>18.99</w:t>
      </w:r>
      <w:r>
        <w:rPr>
          <w:rStyle w:val="operator"/>
          <w:rFonts w:ascii="Courier New" w:hAnsi="Courier New" w:cs="Courier New"/>
          <w:color w:val="000000"/>
          <w:bdr w:val="none" w:sz="0" w:space="0" w:color="auto" w:frame="1"/>
        </w:rPr>
        <w:t xml:space="preserve"> sec)</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color w:val="666666"/>
        </w:rPr>
      </w:pPr>
      <w:r>
        <w:rPr>
          <w:rFonts w:ascii="微软雅黑" w:eastAsia="微软雅黑" w:hAnsi="微软雅黑" w:hint="eastAsia"/>
          <w:color w:val="666666"/>
        </w:rPr>
        <w:t>2 min 18.99 sec！比之前的情况还糟糕很多。由于mysql的nested loop机制，遇到这种情况，基本是无法优化的。这条语句最终也只能交给应用系统去优化自己的逻辑了。</w:t>
      </w:r>
      <w:r>
        <w:rPr>
          <w:rFonts w:ascii="微软雅黑" w:eastAsia="微软雅黑" w:hAnsi="微软雅黑" w:hint="eastAsia"/>
          <w:color w:val="666666"/>
        </w:rPr>
        <w:br/>
        <w:t>通过这个例子我们可以看到，并不是所有语句都能优化，而往往我们优化时，由于SQL用例回归时落掉一些极端情况，会造成比原来还严重的后果。所以，第一：不要指望所有语句都能通过SQL优化，第二：不要过于自信，只针对具体case来优化，而忽略了更复杂的情况。</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慢查询的案例就分析到这儿，以上只是一些比较典型的案例。我们在优化过程中遇到过超过1000行，涉及到16个表join的“垃圾SQL”，也遇到过线上线下数据库差异导致应用直接被慢查询拖死，也遇到过varchar等值比较没有写单引号，还遇到过笛卡尔积查询直接把从库搞死。再多的案例其实也只是一些经验的积累，如果我们熟悉查询优化器、索引的内部原理，那么分析这些案例就变得特别简单了。</w:t>
      </w:r>
    </w:p>
    <w:p w:rsidR="00D60D99" w:rsidRDefault="00D60D99" w:rsidP="00D60D99">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微软雅黑" w:eastAsia="微软雅黑" w:hAnsi="微软雅黑" w:hint="eastAsia"/>
          <w:color w:val="2A2935"/>
          <w:sz w:val="24"/>
          <w:szCs w:val="24"/>
        </w:rPr>
      </w:pPr>
      <w:r>
        <w:rPr>
          <w:rFonts w:ascii="微软雅黑" w:eastAsia="微软雅黑" w:hAnsi="微软雅黑" w:hint="eastAsia"/>
          <w:color w:val="2A2935"/>
          <w:sz w:val="24"/>
          <w:szCs w:val="24"/>
        </w:rPr>
        <w:t>写在后面的话</w:t>
      </w:r>
    </w:p>
    <w:p w:rsidR="00D60D99" w:rsidRDefault="00D60D99" w:rsidP="00D60D9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60" w:lineRule="atLeast"/>
        <w:rPr>
          <w:rFonts w:ascii="微软雅黑" w:eastAsia="微软雅黑" w:hAnsi="微软雅黑" w:hint="eastAsia"/>
          <w:color w:val="666666"/>
        </w:rPr>
      </w:pPr>
      <w:r>
        <w:rPr>
          <w:rFonts w:ascii="微软雅黑" w:eastAsia="微软雅黑" w:hAnsi="微软雅黑" w:hint="eastAsia"/>
          <w:color w:val="666666"/>
        </w:rPr>
        <w:t>本文以一个慢查询案例引入了MySQL索引原理、优化慢查询的一些方法论;并针对遇到的典型案例做了详细的分析。其实做了这么长时间的语句优化后才发现，任何数据库层面的优化都抵不上应用系统的优化，同样是MySQL，可以用来支撑Google/FaceBook/Taobao应用，但可能连你的个人网站都撑不住。</w:t>
      </w:r>
    </w:p>
    <w:p w:rsidR="00D60D99" w:rsidRDefault="00D60D99" w:rsidP="00D60D99">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sz w:val="24"/>
          <w:szCs w:val="24"/>
        </w:rPr>
      </w:pPr>
      <w:r>
        <w:rPr>
          <w:rFonts w:hint="eastAsia"/>
          <w:sz w:val="24"/>
          <w:szCs w:val="24"/>
        </w:rPr>
        <w:t>Mysql----索引实现剖析与实践</w:t>
      </w:r>
    </w:p>
    <w:p w:rsidR="00D60D99" w:rsidRDefault="00D60D99" w:rsidP="00D60D99">
      <w:pPr>
        <w:pStyle w:v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Arial" w:hAnsi="Arial" w:cs="Arial" w:hint="eastAsia"/>
          <w:color w:val="2A2A2A"/>
          <w:sz w:val="24"/>
          <w:szCs w:val="24"/>
        </w:rPr>
      </w:pPr>
      <w:r>
        <w:rPr>
          <w:rFonts w:ascii="Arial" w:hAnsi="Arial" w:cs="Arial" w:hint="eastAsia"/>
          <w:color w:val="2A2A2A"/>
          <w:sz w:val="24"/>
          <w:szCs w:val="24"/>
        </w:rPr>
        <w:t>摘要</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本文以</w:t>
      </w:r>
      <w:hyperlink r:id="rId9" w:tgtFrame="_blank" w:tooltip="MySQL知识库" w:history="1">
        <w:r>
          <w:rPr>
            <w:rStyle w:val="a3"/>
            <w:rFonts w:ascii="Arial" w:hAnsi="Arial" w:cs="Arial"/>
            <w:b/>
            <w:bCs/>
            <w:color w:val="DF3434"/>
          </w:rPr>
          <w:t>MySQL</w:t>
        </w:r>
      </w:hyperlink>
      <w:hyperlink r:id="rId10" w:tgtFrame="_blank" w:tooltip="MySQL知识库" w:history="1">
        <w:r>
          <w:rPr>
            <w:rStyle w:val="a3"/>
            <w:rFonts w:ascii="Arial" w:hAnsi="Arial" w:cs="Arial" w:hint="eastAsia"/>
            <w:b/>
            <w:bCs/>
            <w:color w:val="DF3434"/>
          </w:rPr>
          <w:t>数据库</w:t>
        </w:r>
      </w:hyperlink>
      <w:r>
        <w:rPr>
          <w:rFonts w:ascii="Arial" w:hAnsi="Arial" w:cs="Arial" w:hint="eastAsia"/>
          <w:color w:val="5A5A5A"/>
        </w:rPr>
        <w:t>为研究对象，讨论与数据库索引相关的一些话题。特别需要说明的是，</w:t>
      </w:r>
      <w:r>
        <w:rPr>
          <w:rFonts w:ascii="Arial" w:hAnsi="Arial" w:cs="Arial"/>
          <w:color w:val="5A5A5A"/>
        </w:rPr>
        <w:t>MySQL</w:t>
      </w:r>
      <w:r>
        <w:rPr>
          <w:rFonts w:ascii="Arial" w:hAnsi="Arial" w:cs="Arial" w:hint="eastAsia"/>
          <w:color w:val="5A5A5A"/>
        </w:rPr>
        <w:t>支持诸多存储引擎，而各种存储引擎对索引的支持也各不相同，因此</w:t>
      </w:r>
      <w:r>
        <w:rPr>
          <w:rFonts w:ascii="Arial" w:hAnsi="Arial" w:cs="Arial"/>
          <w:color w:val="5A5A5A"/>
        </w:rPr>
        <w:t>MySQL</w:t>
      </w:r>
      <w:r>
        <w:rPr>
          <w:rFonts w:ascii="Arial" w:hAnsi="Arial" w:cs="Arial" w:hint="eastAsia"/>
          <w:color w:val="5A5A5A"/>
        </w:rPr>
        <w:t>数据库支持多种索引类型，如</w:t>
      </w:r>
      <w:r>
        <w:rPr>
          <w:rFonts w:ascii="Arial" w:hAnsi="Arial" w:cs="Arial"/>
          <w:color w:val="5A5A5A"/>
        </w:rPr>
        <w:t>BTree</w:t>
      </w:r>
      <w:r>
        <w:rPr>
          <w:rFonts w:ascii="Arial" w:hAnsi="Arial" w:cs="Arial" w:hint="eastAsia"/>
          <w:color w:val="5A5A5A"/>
        </w:rPr>
        <w:t>索引，哈希索引，全文索引等等。为了避免混乱，本文将只关注于</w:t>
      </w:r>
      <w:r>
        <w:rPr>
          <w:rFonts w:ascii="Arial" w:hAnsi="Arial" w:cs="Arial"/>
          <w:color w:val="5A5A5A"/>
        </w:rPr>
        <w:t>BTree</w:t>
      </w:r>
      <w:r>
        <w:rPr>
          <w:rFonts w:ascii="Arial" w:hAnsi="Arial" w:cs="Arial" w:hint="eastAsia"/>
          <w:color w:val="5A5A5A"/>
        </w:rPr>
        <w:t>索引，因为这是平常使用</w:t>
      </w:r>
      <w:r>
        <w:rPr>
          <w:rFonts w:ascii="Arial" w:hAnsi="Arial" w:cs="Arial"/>
          <w:color w:val="5A5A5A"/>
        </w:rPr>
        <w:t>MySQL</w:t>
      </w:r>
      <w:r>
        <w:rPr>
          <w:rFonts w:ascii="Arial" w:hAnsi="Arial" w:cs="Arial" w:hint="eastAsia"/>
          <w:color w:val="5A5A5A"/>
        </w:rPr>
        <w:t>时主要打交道的索引，至于哈希索引和全文索引本文暂不讨论。</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文章主要内容分为三个部分。</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第一部分主要从</w:t>
      </w:r>
      <w:hyperlink r:id="rId11" w:tgtFrame="_blank" w:tooltip="算法与数据结构知识库" w:history="1">
        <w:r>
          <w:rPr>
            <w:rStyle w:val="a3"/>
            <w:rFonts w:ascii="Arial" w:hAnsi="Arial" w:cs="Arial" w:hint="eastAsia"/>
            <w:b/>
            <w:bCs/>
            <w:color w:val="DF3434"/>
          </w:rPr>
          <w:t>数据结构</w:t>
        </w:r>
      </w:hyperlink>
      <w:r>
        <w:rPr>
          <w:rFonts w:ascii="Arial" w:hAnsi="Arial" w:cs="Arial" w:hint="eastAsia"/>
          <w:color w:val="5A5A5A"/>
        </w:rPr>
        <w:t>及</w:t>
      </w:r>
      <w:hyperlink r:id="rId12" w:tgtFrame="_blank" w:tooltip="算法与数据结构知识库" w:history="1">
        <w:r>
          <w:rPr>
            <w:rStyle w:val="a3"/>
            <w:rFonts w:ascii="Arial" w:hAnsi="Arial" w:cs="Arial" w:hint="eastAsia"/>
            <w:b/>
            <w:bCs/>
            <w:color w:val="DF3434"/>
          </w:rPr>
          <w:t>算法</w:t>
        </w:r>
      </w:hyperlink>
      <w:r>
        <w:rPr>
          <w:rFonts w:ascii="Arial" w:hAnsi="Arial" w:cs="Arial" w:hint="eastAsia"/>
          <w:color w:val="5A5A5A"/>
        </w:rPr>
        <w:t>理论层面讨论</w:t>
      </w:r>
      <w:r>
        <w:rPr>
          <w:rFonts w:ascii="Arial" w:hAnsi="Arial" w:cs="Arial"/>
          <w:color w:val="5A5A5A"/>
        </w:rPr>
        <w:t>MySQL</w:t>
      </w:r>
      <w:r>
        <w:rPr>
          <w:rFonts w:ascii="Arial" w:hAnsi="Arial" w:cs="Arial" w:hint="eastAsia"/>
          <w:color w:val="5A5A5A"/>
        </w:rPr>
        <w:t>数据库索引的数理基础。</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第二部分结合</w:t>
      </w:r>
      <w:r>
        <w:rPr>
          <w:rFonts w:ascii="Arial" w:hAnsi="Arial" w:cs="Arial"/>
          <w:color w:val="5A5A5A"/>
        </w:rPr>
        <w:t>MySQL</w:t>
      </w:r>
      <w:r>
        <w:rPr>
          <w:rFonts w:ascii="Arial" w:hAnsi="Arial" w:cs="Arial" w:hint="eastAsia"/>
          <w:color w:val="5A5A5A"/>
        </w:rPr>
        <w:t>数据库中</w:t>
      </w:r>
      <w:r>
        <w:rPr>
          <w:rFonts w:ascii="Arial" w:hAnsi="Arial" w:cs="Arial"/>
          <w:color w:val="5A5A5A"/>
        </w:rPr>
        <w:t>MyISAM</w:t>
      </w:r>
      <w:r>
        <w:rPr>
          <w:rFonts w:ascii="Arial" w:hAnsi="Arial" w:cs="Arial" w:hint="eastAsia"/>
          <w:color w:val="5A5A5A"/>
        </w:rPr>
        <w:t>和</w:t>
      </w:r>
      <w:r>
        <w:rPr>
          <w:rFonts w:ascii="Arial" w:hAnsi="Arial" w:cs="Arial"/>
          <w:color w:val="5A5A5A"/>
        </w:rPr>
        <w:t>InnoDB</w:t>
      </w:r>
      <w:r>
        <w:rPr>
          <w:rFonts w:ascii="Arial" w:hAnsi="Arial" w:cs="Arial" w:hint="eastAsia"/>
          <w:color w:val="5A5A5A"/>
        </w:rPr>
        <w:t>数据存储引擎中索引的</w:t>
      </w:r>
      <w:hyperlink r:id="rId13" w:tgtFrame="_blank" w:tooltip="大型网站架构知识库" w:history="1">
        <w:r>
          <w:rPr>
            <w:rStyle w:val="a3"/>
            <w:rFonts w:ascii="Arial" w:hAnsi="Arial" w:cs="Arial" w:hint="eastAsia"/>
            <w:b/>
            <w:bCs/>
            <w:color w:val="DF3434"/>
          </w:rPr>
          <w:t>架构</w:t>
        </w:r>
      </w:hyperlink>
      <w:r>
        <w:rPr>
          <w:rFonts w:ascii="Arial" w:hAnsi="Arial" w:cs="Arial" w:hint="eastAsia"/>
          <w:color w:val="5A5A5A"/>
        </w:rPr>
        <w:t>实现讨论聚集索引、非聚集索引及覆盖索引等话题。</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第三部分根据上面的理论基础，讨论</w:t>
      </w:r>
      <w:r>
        <w:rPr>
          <w:rFonts w:ascii="Arial" w:hAnsi="Arial" w:cs="Arial"/>
          <w:color w:val="5A5A5A"/>
        </w:rPr>
        <w:t>MySQL</w:t>
      </w:r>
      <w:r>
        <w:rPr>
          <w:rFonts w:ascii="Arial" w:hAnsi="Arial" w:cs="Arial" w:hint="eastAsia"/>
          <w:color w:val="5A5A5A"/>
        </w:rPr>
        <w:t>中高性能使用索引的策略。</w:t>
      </w:r>
    </w:p>
    <w:p w:rsidR="00D60D99" w:rsidRDefault="00D60D99" w:rsidP="00D60D99">
      <w:pPr>
        <w:pStyle w:v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Arial" w:hAnsi="Arial" w:cs="Arial"/>
          <w:color w:val="2A2A2A"/>
          <w:sz w:val="24"/>
          <w:szCs w:val="24"/>
        </w:rPr>
      </w:pPr>
      <w:bookmarkStart w:id="0" w:name="t1"/>
      <w:bookmarkEnd w:id="0"/>
      <w:r>
        <w:rPr>
          <w:rFonts w:ascii="Arial" w:hAnsi="Arial" w:cs="Arial" w:hint="eastAsia"/>
          <w:color w:val="2A2A2A"/>
          <w:sz w:val="24"/>
          <w:szCs w:val="24"/>
        </w:rPr>
        <w:t>数据结构及算法基础</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color w:val="2A2A2A"/>
          <w:sz w:val="24"/>
          <w:szCs w:val="24"/>
        </w:rPr>
      </w:pPr>
      <w:bookmarkStart w:id="1" w:name="t2"/>
      <w:bookmarkEnd w:id="1"/>
      <w:r>
        <w:rPr>
          <w:rFonts w:ascii="Arial" w:hAnsi="Arial" w:cs="Arial" w:hint="eastAsia"/>
          <w:color w:val="2A2A2A"/>
          <w:sz w:val="24"/>
          <w:szCs w:val="24"/>
        </w:rPr>
        <w:t>索引的本质</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MySQL</w:t>
      </w:r>
      <w:r>
        <w:rPr>
          <w:rFonts w:ascii="Arial" w:hAnsi="Arial" w:cs="Arial" w:hint="eastAsia"/>
          <w:color w:val="5A5A5A"/>
        </w:rPr>
        <w:t>官方对索引的定义为：索引（</w:t>
      </w:r>
      <w:r>
        <w:rPr>
          <w:rFonts w:ascii="Arial" w:hAnsi="Arial" w:cs="Arial"/>
          <w:color w:val="5A5A5A"/>
        </w:rPr>
        <w:t>Index</w:t>
      </w:r>
      <w:r>
        <w:rPr>
          <w:rFonts w:ascii="Arial" w:hAnsi="Arial" w:cs="Arial" w:hint="eastAsia"/>
          <w:color w:val="5A5A5A"/>
        </w:rPr>
        <w:t>）是帮助</w:t>
      </w:r>
      <w:r>
        <w:rPr>
          <w:rFonts w:ascii="Arial" w:hAnsi="Arial" w:cs="Arial"/>
          <w:color w:val="5A5A5A"/>
        </w:rPr>
        <w:t>MySQL</w:t>
      </w:r>
      <w:r>
        <w:rPr>
          <w:rFonts w:ascii="Arial" w:hAnsi="Arial" w:cs="Arial" w:hint="eastAsia"/>
          <w:color w:val="5A5A5A"/>
        </w:rPr>
        <w:t>高效获取数据的数据结构。提取句子主干，就可以得到索引的本质：索引是数据结构。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我们知道，数据库查询是数据库的最主要功能之一。我们都希望查询数据的速度能尽可能的快，因此数据库系统的设计者会从查询算法的角度进行优化。最基本的查询算法当然是</w:t>
      </w:r>
      <w:hyperlink r:id="rId14" w:tgtFrame="_blank" w:history="1">
        <w:r>
          <w:rPr>
            <w:rStyle w:val="a3"/>
            <w:rFonts w:ascii="Arial" w:hAnsi="Arial" w:cs="Arial" w:hint="eastAsia"/>
            <w:color w:val="0088CC"/>
          </w:rPr>
          <w:t>顺序查找</w:t>
        </w:r>
      </w:hyperlink>
      <w:r>
        <w:rPr>
          <w:rFonts w:ascii="Arial" w:hAnsi="Arial" w:cs="Arial" w:hint="eastAsia"/>
          <w:color w:val="5A5A5A"/>
        </w:rPr>
        <w:t>（</w:t>
      </w:r>
      <w:r>
        <w:rPr>
          <w:rFonts w:ascii="Arial" w:hAnsi="Arial" w:cs="Arial"/>
          <w:color w:val="5A5A5A"/>
        </w:rPr>
        <w:t>linear search</w:t>
      </w:r>
      <w:r>
        <w:rPr>
          <w:rFonts w:ascii="Arial" w:hAnsi="Arial" w:cs="Arial" w:hint="eastAsia"/>
          <w:color w:val="5A5A5A"/>
        </w:rPr>
        <w:t>），这种复杂度为</w:t>
      </w:r>
      <w:r>
        <w:rPr>
          <w:rFonts w:ascii="Arial" w:hAnsi="Arial" w:cs="Arial"/>
          <w:color w:val="5A5A5A"/>
        </w:rPr>
        <w:t>O(n)</w:t>
      </w:r>
      <w:r>
        <w:rPr>
          <w:rFonts w:ascii="Arial" w:hAnsi="Arial" w:cs="Arial" w:hint="eastAsia"/>
          <w:color w:val="5A5A5A"/>
        </w:rPr>
        <w:t>的算法在数据量很大时显然是糟糕的，好在计算机科学的发展提供了很多更优秀的查找算法，例如</w:t>
      </w:r>
      <w:hyperlink r:id="rId15" w:tgtFrame="_blank" w:history="1">
        <w:r>
          <w:rPr>
            <w:rStyle w:val="a3"/>
            <w:rFonts w:ascii="Arial" w:hAnsi="Arial" w:cs="Arial" w:hint="eastAsia"/>
            <w:color w:val="0088CC"/>
          </w:rPr>
          <w:t>二分查找</w:t>
        </w:r>
      </w:hyperlink>
      <w:r>
        <w:rPr>
          <w:rFonts w:ascii="Arial" w:hAnsi="Arial" w:cs="Arial" w:hint="eastAsia"/>
          <w:color w:val="5A5A5A"/>
        </w:rPr>
        <w:t>（</w:t>
      </w:r>
      <w:r>
        <w:rPr>
          <w:rFonts w:ascii="Arial" w:hAnsi="Arial" w:cs="Arial"/>
          <w:color w:val="5A5A5A"/>
        </w:rPr>
        <w:t>binary search</w:t>
      </w:r>
      <w:r>
        <w:rPr>
          <w:rFonts w:ascii="Arial" w:hAnsi="Arial" w:cs="Arial" w:hint="eastAsia"/>
          <w:color w:val="5A5A5A"/>
        </w:rPr>
        <w:t>）、</w:t>
      </w:r>
      <w:hyperlink r:id="rId16" w:tgtFrame="_blank" w:history="1">
        <w:r>
          <w:rPr>
            <w:rStyle w:val="a3"/>
            <w:rFonts w:ascii="Arial" w:hAnsi="Arial" w:cs="Arial" w:hint="eastAsia"/>
            <w:color w:val="0088CC"/>
          </w:rPr>
          <w:t>二叉树查找</w:t>
        </w:r>
      </w:hyperlink>
      <w:r>
        <w:rPr>
          <w:rFonts w:ascii="Arial" w:hAnsi="Arial" w:cs="Arial" w:hint="eastAsia"/>
          <w:color w:val="5A5A5A"/>
        </w:rPr>
        <w:t>（</w:t>
      </w:r>
      <w:r>
        <w:rPr>
          <w:rFonts w:ascii="Arial" w:hAnsi="Arial" w:cs="Arial"/>
          <w:color w:val="5A5A5A"/>
        </w:rPr>
        <w:t>binary tree search</w:t>
      </w:r>
      <w:r>
        <w:rPr>
          <w:rFonts w:ascii="Arial" w:hAnsi="Arial" w:cs="Arial" w:hint="eastAsia"/>
          <w:color w:val="5A5A5A"/>
        </w:rPr>
        <w:t>）等。如果稍微分析一下会发现，每种查找算法都只能应用于特定的数据结构之上，例如二分查找要求被检索数据有序，而二叉树查找只能应用于</w:t>
      </w:r>
      <w:hyperlink r:id="rId17" w:tgtFrame="_blank" w:history="1">
        <w:r>
          <w:rPr>
            <w:rStyle w:val="a3"/>
            <w:rFonts w:ascii="Arial" w:hAnsi="Arial" w:cs="Arial" w:hint="eastAsia"/>
            <w:color w:val="0088CC"/>
          </w:rPr>
          <w:t>二叉查找树</w:t>
        </w:r>
      </w:hyperlink>
      <w:r>
        <w:rPr>
          <w:rFonts w:ascii="Arial" w:hAnsi="Arial" w:cs="Arial" w:hint="eastAsia"/>
          <w:color w:val="5A5A5A"/>
        </w:rPr>
        <w:t>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看一个例子：</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lastRenderedPageBreak/>
        <w:drawing>
          <wp:inline distT="0" distB="0" distL="0" distR="0">
            <wp:extent cx="5600700" cy="2828925"/>
            <wp:effectExtent l="19050" t="0" r="0" b="0"/>
            <wp:docPr id="3" name="图片 5" descr="http://blog.codinglabs.org/uploads/pictures/theory-of-mysql-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blog.codinglabs.org/uploads/pictures/theory-of-mysql-index/1.png"/>
                    <pic:cNvPicPr>
                      <a:picLocks noChangeAspect="1" noChangeArrowheads="1"/>
                    </pic:cNvPicPr>
                  </pic:nvPicPr>
                  <pic:blipFill>
                    <a:blip r:embed="rId18" cstate="print"/>
                    <a:srcRect/>
                    <a:stretch>
                      <a:fillRect/>
                    </a:stretch>
                  </pic:blipFill>
                  <pic:spPr bwMode="auto">
                    <a:xfrm>
                      <a:off x="0" y="0"/>
                      <a:ext cx="5600700" cy="282892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1</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图</w:t>
      </w:r>
      <w:r>
        <w:rPr>
          <w:rFonts w:ascii="Arial" w:hAnsi="Arial" w:cs="Arial"/>
          <w:color w:val="5A5A5A"/>
        </w:rPr>
        <w:t>1</w:t>
      </w:r>
      <w:r>
        <w:rPr>
          <w:rFonts w:ascii="Arial" w:hAnsi="Arial" w:cs="Arial" w:hint="eastAsia"/>
          <w:color w:val="5A5A5A"/>
        </w:rPr>
        <w:t>展示了一种可能的索引方式。左边是数据表，一共有两列七条记录，最左边的是数据记录的物理地址（注意逻辑上相邻的记录在磁盘上也并不是一定物理相邻的）。为了加快</w:t>
      </w:r>
      <w:r>
        <w:rPr>
          <w:rFonts w:ascii="Arial" w:hAnsi="Arial" w:cs="Arial"/>
          <w:color w:val="5A5A5A"/>
        </w:rPr>
        <w:t>Col2</w:t>
      </w:r>
      <w:r>
        <w:rPr>
          <w:rFonts w:ascii="Arial" w:hAnsi="Arial" w:cs="Arial" w:hint="eastAsia"/>
          <w:color w:val="5A5A5A"/>
        </w:rPr>
        <w:t>的查找，可以维护一个右边所示的二叉查找树，每个节点分别包含索引键值和一个指向对应数据记录物理地址的指针，这样就可以运用二叉查找在</w:t>
      </w:r>
      <w:r>
        <w:rPr>
          <w:rStyle w:val="mi"/>
          <w:rFonts w:ascii="MathJax_Math-italic" w:hAnsi="MathJax_Math-italic" w:cs="Arial"/>
          <w:color w:val="5A5A5A"/>
          <w:bdr w:val="none" w:sz="0" w:space="0" w:color="auto" w:frame="1"/>
        </w:rPr>
        <w:t>O</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log</w:t>
      </w:r>
      <w:r>
        <w:rPr>
          <w:rStyle w:val="mn"/>
          <w:rFonts w:ascii="MathJax_Main" w:hAnsi="MathJax_Main" w:cs="Arial"/>
          <w:color w:val="5A5A5A"/>
          <w:bdr w:val="none" w:sz="0" w:space="0" w:color="auto" w:frame="1"/>
        </w:rPr>
        <w:t>2</w:t>
      </w:r>
      <w:r>
        <w:rPr>
          <w:rStyle w:val="mi"/>
          <w:rFonts w:ascii="MathJax_Math-italic" w:hAnsi="MathJax_Math-italic" w:cs="Arial"/>
          <w:color w:val="5A5A5A"/>
          <w:bdr w:val="none" w:sz="0" w:space="0" w:color="auto" w:frame="1"/>
        </w:rPr>
        <w:t>n</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O(log2n)</w:t>
      </w:r>
      <w:r>
        <w:rPr>
          <w:rFonts w:ascii="Arial" w:hAnsi="Arial" w:cs="Arial" w:hint="eastAsia"/>
          <w:color w:val="5A5A5A"/>
        </w:rPr>
        <w:t>的复杂度内获取到相应数据。</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虽然这是一个货真价实的索引，但是实际的数据库系统几乎没有使用二叉查找树或其进化品种</w:t>
      </w:r>
      <w:hyperlink r:id="rId19" w:tgtFrame="_blank" w:history="1">
        <w:r>
          <w:rPr>
            <w:rStyle w:val="a3"/>
            <w:rFonts w:ascii="Arial" w:hAnsi="Arial" w:cs="Arial" w:hint="eastAsia"/>
            <w:color w:val="0088CC"/>
          </w:rPr>
          <w:t>红黑树</w:t>
        </w:r>
      </w:hyperlink>
      <w:r>
        <w:rPr>
          <w:rFonts w:ascii="Arial" w:hAnsi="Arial" w:cs="Arial" w:hint="eastAsia"/>
          <w:color w:val="5A5A5A"/>
        </w:rPr>
        <w:t>（</w:t>
      </w:r>
      <w:r>
        <w:rPr>
          <w:rFonts w:ascii="Arial" w:hAnsi="Arial" w:cs="Arial"/>
          <w:color w:val="5A5A5A"/>
        </w:rPr>
        <w:t>red-black tree</w:t>
      </w:r>
      <w:r>
        <w:rPr>
          <w:rFonts w:ascii="Arial" w:hAnsi="Arial" w:cs="Arial" w:hint="eastAsia"/>
          <w:color w:val="5A5A5A"/>
        </w:rPr>
        <w:t>）实现的，原因会在下文介绍。</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color w:val="2A2A2A"/>
          <w:sz w:val="24"/>
          <w:szCs w:val="24"/>
        </w:rPr>
      </w:pPr>
      <w:bookmarkStart w:id="2" w:name="t3"/>
      <w:bookmarkEnd w:id="2"/>
      <w:r>
        <w:rPr>
          <w:rFonts w:ascii="Arial" w:hAnsi="Arial" w:cs="Arial"/>
          <w:color w:val="2A2A2A"/>
          <w:sz w:val="24"/>
          <w:szCs w:val="24"/>
        </w:rPr>
        <w:t>B-Tree</w:t>
      </w:r>
      <w:r>
        <w:rPr>
          <w:rFonts w:ascii="Arial" w:hAnsi="Arial" w:cs="Arial" w:hint="eastAsia"/>
          <w:color w:val="2A2A2A"/>
          <w:sz w:val="24"/>
          <w:szCs w:val="24"/>
        </w:rPr>
        <w:t>和</w:t>
      </w:r>
      <w:r>
        <w:rPr>
          <w:rFonts w:ascii="Arial" w:hAnsi="Arial" w:cs="Arial"/>
          <w:color w:val="2A2A2A"/>
          <w:sz w:val="24"/>
          <w:szCs w:val="24"/>
        </w:rPr>
        <w:t>B+Tree</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目前大部分数据库系统及文件系统都采用</w:t>
      </w:r>
      <w:r>
        <w:rPr>
          <w:rFonts w:ascii="Arial" w:hAnsi="Arial" w:cs="Arial"/>
          <w:color w:val="5A5A5A"/>
        </w:rPr>
        <w:t>B-Tree</w:t>
      </w:r>
      <w:r>
        <w:rPr>
          <w:rFonts w:ascii="Arial" w:hAnsi="Arial" w:cs="Arial" w:hint="eastAsia"/>
          <w:color w:val="5A5A5A"/>
        </w:rPr>
        <w:t>或其变种</w:t>
      </w:r>
      <w:r>
        <w:rPr>
          <w:rFonts w:ascii="Arial" w:hAnsi="Arial" w:cs="Arial"/>
          <w:color w:val="5A5A5A"/>
        </w:rPr>
        <w:t>B+Tree</w:t>
      </w:r>
      <w:r>
        <w:rPr>
          <w:rFonts w:ascii="Arial" w:hAnsi="Arial" w:cs="Arial" w:hint="eastAsia"/>
          <w:color w:val="5A5A5A"/>
        </w:rPr>
        <w:t>作为索引结构，在本文的下一节会结合存储器原理及计算机存取原理讨论为什么</w:t>
      </w:r>
      <w:r>
        <w:rPr>
          <w:rFonts w:ascii="Arial" w:hAnsi="Arial" w:cs="Arial"/>
          <w:color w:val="5A5A5A"/>
        </w:rPr>
        <w:t>B-Tree</w:t>
      </w:r>
      <w:r>
        <w:rPr>
          <w:rFonts w:ascii="Arial" w:hAnsi="Arial" w:cs="Arial" w:hint="eastAsia"/>
          <w:color w:val="5A5A5A"/>
        </w:rPr>
        <w:t>和</w:t>
      </w:r>
      <w:r>
        <w:rPr>
          <w:rFonts w:ascii="Arial" w:hAnsi="Arial" w:cs="Arial"/>
          <w:color w:val="5A5A5A"/>
        </w:rPr>
        <w:t>B+Tree</w:t>
      </w:r>
      <w:r>
        <w:rPr>
          <w:rFonts w:ascii="Arial" w:hAnsi="Arial" w:cs="Arial" w:hint="eastAsia"/>
          <w:color w:val="5A5A5A"/>
        </w:rPr>
        <w:t>在被如此广泛用于索引，这一节先单纯从数据结构角度描述它们。</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3" w:name="t4"/>
      <w:bookmarkEnd w:id="3"/>
      <w:r>
        <w:rPr>
          <w:rFonts w:ascii="Arial" w:hAnsi="Arial" w:cs="Arial"/>
          <w:b w:val="0"/>
          <w:bCs w:val="0"/>
          <w:color w:val="2A2A2A"/>
          <w:sz w:val="24"/>
          <w:szCs w:val="24"/>
        </w:rPr>
        <w:t>B-Tree</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为了描述</w:t>
      </w:r>
      <w:r>
        <w:rPr>
          <w:rFonts w:ascii="Arial" w:hAnsi="Arial" w:cs="Arial"/>
          <w:color w:val="5A5A5A"/>
        </w:rPr>
        <w:t>B-Tree</w:t>
      </w:r>
      <w:r>
        <w:rPr>
          <w:rFonts w:ascii="Arial" w:hAnsi="Arial" w:cs="Arial" w:hint="eastAsia"/>
          <w:color w:val="5A5A5A"/>
        </w:rPr>
        <w:t>，首先定义一条数据记录为一个二元组</w:t>
      </w:r>
      <w:r>
        <w:rPr>
          <w:rFonts w:ascii="Arial" w:hAnsi="Arial" w:cs="Arial"/>
          <w:color w:val="5A5A5A"/>
        </w:rPr>
        <w:t>[key, data]</w:t>
      </w:r>
      <w:r>
        <w:rPr>
          <w:rFonts w:ascii="Arial" w:hAnsi="Arial" w:cs="Arial" w:hint="eastAsia"/>
          <w:color w:val="5A5A5A"/>
        </w:rPr>
        <w:t>，</w:t>
      </w:r>
      <w:r>
        <w:rPr>
          <w:rFonts w:ascii="Arial" w:hAnsi="Arial" w:cs="Arial"/>
          <w:color w:val="5A5A5A"/>
        </w:rPr>
        <w:t>key</w:t>
      </w:r>
      <w:r>
        <w:rPr>
          <w:rFonts w:ascii="Arial" w:hAnsi="Arial" w:cs="Arial" w:hint="eastAsia"/>
          <w:color w:val="5A5A5A"/>
        </w:rPr>
        <w:t>为记录的键值，对于不同数据记录，</w:t>
      </w:r>
      <w:r>
        <w:rPr>
          <w:rFonts w:ascii="Arial" w:hAnsi="Arial" w:cs="Arial"/>
          <w:color w:val="5A5A5A"/>
        </w:rPr>
        <w:t>key</w:t>
      </w:r>
      <w:r>
        <w:rPr>
          <w:rFonts w:ascii="Arial" w:hAnsi="Arial" w:cs="Arial" w:hint="eastAsia"/>
          <w:color w:val="5A5A5A"/>
        </w:rPr>
        <w:t>是互不相同的；</w:t>
      </w:r>
      <w:r>
        <w:rPr>
          <w:rFonts w:ascii="Arial" w:hAnsi="Arial" w:cs="Arial"/>
          <w:color w:val="5A5A5A"/>
        </w:rPr>
        <w:t>data</w:t>
      </w:r>
      <w:r>
        <w:rPr>
          <w:rFonts w:ascii="Arial" w:hAnsi="Arial" w:cs="Arial" w:hint="eastAsia"/>
          <w:color w:val="5A5A5A"/>
        </w:rPr>
        <w:t>为数据记录除</w:t>
      </w:r>
      <w:r>
        <w:rPr>
          <w:rFonts w:ascii="Arial" w:hAnsi="Arial" w:cs="Arial"/>
          <w:color w:val="5A5A5A"/>
        </w:rPr>
        <w:t>key</w:t>
      </w:r>
      <w:r>
        <w:rPr>
          <w:rFonts w:ascii="Arial" w:hAnsi="Arial" w:cs="Arial" w:hint="eastAsia"/>
          <w:color w:val="5A5A5A"/>
        </w:rPr>
        <w:t>外的数据。那么</w:t>
      </w:r>
      <w:r>
        <w:rPr>
          <w:rFonts w:ascii="Arial" w:hAnsi="Arial" w:cs="Arial"/>
          <w:color w:val="5A5A5A"/>
        </w:rPr>
        <w:t>B-Tree</w:t>
      </w:r>
      <w:r>
        <w:rPr>
          <w:rFonts w:ascii="Arial" w:hAnsi="Arial" w:cs="Arial" w:hint="eastAsia"/>
          <w:color w:val="5A5A5A"/>
        </w:rPr>
        <w:t>是满足下列条件的数据结构：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d</w:t>
      </w:r>
      <w:r>
        <w:rPr>
          <w:rFonts w:ascii="Arial" w:hAnsi="Arial" w:cs="Arial" w:hint="eastAsia"/>
          <w:color w:val="5A5A5A"/>
        </w:rPr>
        <w:t>为大于</w:t>
      </w:r>
      <w:r>
        <w:rPr>
          <w:rFonts w:ascii="Arial" w:hAnsi="Arial" w:cs="Arial"/>
          <w:color w:val="5A5A5A"/>
        </w:rPr>
        <w:t>1</w:t>
      </w:r>
      <w:r>
        <w:rPr>
          <w:rFonts w:ascii="Arial" w:hAnsi="Arial" w:cs="Arial" w:hint="eastAsia"/>
          <w:color w:val="5A5A5A"/>
        </w:rPr>
        <w:t>的一个正整数，称为</w:t>
      </w:r>
      <w:r>
        <w:rPr>
          <w:rFonts w:ascii="Arial" w:hAnsi="Arial" w:cs="Arial"/>
          <w:color w:val="5A5A5A"/>
        </w:rPr>
        <w:t>B-Tree</w:t>
      </w:r>
      <w:r>
        <w:rPr>
          <w:rFonts w:ascii="Arial" w:hAnsi="Arial" w:cs="Arial" w:hint="eastAsia"/>
          <w:color w:val="5A5A5A"/>
        </w:rPr>
        <w:t>的度。</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h</w:t>
      </w:r>
      <w:r>
        <w:rPr>
          <w:rFonts w:ascii="Arial" w:hAnsi="Arial" w:cs="Arial" w:hint="eastAsia"/>
          <w:color w:val="5A5A5A"/>
        </w:rPr>
        <w:t>为一个正整数，称为</w:t>
      </w:r>
      <w:r>
        <w:rPr>
          <w:rFonts w:ascii="Arial" w:hAnsi="Arial" w:cs="Arial"/>
          <w:color w:val="5A5A5A"/>
        </w:rPr>
        <w:t>B-Tree</w:t>
      </w:r>
      <w:r>
        <w:rPr>
          <w:rFonts w:ascii="Arial" w:hAnsi="Arial" w:cs="Arial" w:hint="eastAsia"/>
          <w:color w:val="5A5A5A"/>
        </w:rPr>
        <w:t>的高度。</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每个非叶子节点由</w:t>
      </w:r>
      <w:r>
        <w:rPr>
          <w:rFonts w:ascii="Arial" w:hAnsi="Arial" w:cs="Arial"/>
          <w:color w:val="5A5A5A"/>
        </w:rPr>
        <w:t>n-1</w:t>
      </w:r>
      <w:r>
        <w:rPr>
          <w:rFonts w:ascii="Arial" w:hAnsi="Arial" w:cs="Arial" w:hint="eastAsia"/>
          <w:color w:val="5A5A5A"/>
        </w:rPr>
        <w:t>个</w:t>
      </w:r>
      <w:r>
        <w:rPr>
          <w:rFonts w:ascii="Arial" w:hAnsi="Arial" w:cs="Arial"/>
          <w:color w:val="5A5A5A"/>
        </w:rPr>
        <w:t>key</w:t>
      </w:r>
      <w:r>
        <w:rPr>
          <w:rFonts w:ascii="Arial" w:hAnsi="Arial" w:cs="Arial" w:hint="eastAsia"/>
          <w:color w:val="5A5A5A"/>
        </w:rPr>
        <w:t>和</w:t>
      </w:r>
      <w:r>
        <w:rPr>
          <w:rFonts w:ascii="Arial" w:hAnsi="Arial" w:cs="Arial"/>
          <w:color w:val="5A5A5A"/>
        </w:rPr>
        <w:t>n</w:t>
      </w:r>
      <w:r>
        <w:rPr>
          <w:rFonts w:ascii="Arial" w:hAnsi="Arial" w:cs="Arial" w:hint="eastAsia"/>
          <w:color w:val="5A5A5A"/>
        </w:rPr>
        <w:t>个指针组成，其中</w:t>
      </w:r>
      <w:r>
        <w:rPr>
          <w:rFonts w:ascii="Arial" w:hAnsi="Arial" w:cs="Arial"/>
          <w:color w:val="5A5A5A"/>
        </w:rPr>
        <w:t>d&lt;=n&lt;=2d</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每个叶子节点最少包含一个</w:t>
      </w:r>
      <w:r>
        <w:rPr>
          <w:rFonts w:ascii="Arial" w:hAnsi="Arial" w:cs="Arial"/>
          <w:color w:val="5A5A5A"/>
        </w:rPr>
        <w:t>key</w:t>
      </w:r>
      <w:r>
        <w:rPr>
          <w:rFonts w:ascii="Arial" w:hAnsi="Arial" w:cs="Arial" w:hint="eastAsia"/>
          <w:color w:val="5A5A5A"/>
        </w:rPr>
        <w:t>和两个指针，最多包含</w:t>
      </w:r>
      <w:r>
        <w:rPr>
          <w:rFonts w:ascii="Arial" w:hAnsi="Arial" w:cs="Arial"/>
          <w:color w:val="5A5A5A"/>
        </w:rPr>
        <w:t>2d-1</w:t>
      </w:r>
      <w:r>
        <w:rPr>
          <w:rFonts w:ascii="Arial" w:hAnsi="Arial" w:cs="Arial" w:hint="eastAsia"/>
          <w:color w:val="5A5A5A"/>
        </w:rPr>
        <w:t>个</w:t>
      </w:r>
      <w:r>
        <w:rPr>
          <w:rFonts w:ascii="Arial" w:hAnsi="Arial" w:cs="Arial"/>
          <w:color w:val="5A5A5A"/>
        </w:rPr>
        <w:t>key</w:t>
      </w:r>
      <w:r>
        <w:rPr>
          <w:rFonts w:ascii="Arial" w:hAnsi="Arial" w:cs="Arial" w:hint="eastAsia"/>
          <w:color w:val="5A5A5A"/>
        </w:rPr>
        <w:t>和</w:t>
      </w:r>
      <w:r>
        <w:rPr>
          <w:rFonts w:ascii="Arial" w:hAnsi="Arial" w:cs="Arial"/>
          <w:color w:val="5A5A5A"/>
        </w:rPr>
        <w:t>2d</w:t>
      </w:r>
      <w:r>
        <w:rPr>
          <w:rFonts w:ascii="Arial" w:hAnsi="Arial" w:cs="Arial" w:hint="eastAsia"/>
          <w:color w:val="5A5A5A"/>
        </w:rPr>
        <w:t>个指针，叶节点的指针均为</w:t>
      </w:r>
      <w:r>
        <w:rPr>
          <w:rFonts w:ascii="Arial" w:hAnsi="Arial" w:cs="Arial"/>
          <w:color w:val="5A5A5A"/>
        </w:rPr>
        <w:t xml:space="preserve">null </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所有叶节点具有相同的深度，等于树高</w:t>
      </w:r>
      <w:r>
        <w:rPr>
          <w:rFonts w:ascii="Arial" w:hAnsi="Arial" w:cs="Arial"/>
          <w:color w:val="5A5A5A"/>
        </w:rPr>
        <w:t>h</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key</w:t>
      </w:r>
      <w:r>
        <w:rPr>
          <w:rFonts w:ascii="Arial" w:hAnsi="Arial" w:cs="Arial" w:hint="eastAsia"/>
          <w:color w:val="5A5A5A"/>
        </w:rPr>
        <w:t>和指针互相间隔，节点两端是指针。</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一个节点中的</w:t>
      </w:r>
      <w:r>
        <w:rPr>
          <w:rFonts w:ascii="Arial" w:hAnsi="Arial" w:cs="Arial"/>
          <w:color w:val="5A5A5A"/>
        </w:rPr>
        <w:t>key</w:t>
      </w:r>
      <w:r>
        <w:rPr>
          <w:rFonts w:ascii="Arial" w:hAnsi="Arial" w:cs="Arial" w:hint="eastAsia"/>
          <w:color w:val="5A5A5A"/>
        </w:rPr>
        <w:t>从左到右非递减排列。</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所有节点组成树结构。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每个指针要么为</w:t>
      </w:r>
      <w:r>
        <w:rPr>
          <w:rFonts w:ascii="Arial" w:hAnsi="Arial" w:cs="Arial"/>
          <w:color w:val="5A5A5A"/>
        </w:rPr>
        <w:t>null</w:t>
      </w:r>
      <w:r>
        <w:rPr>
          <w:rFonts w:ascii="Arial" w:hAnsi="Arial" w:cs="Arial" w:hint="eastAsia"/>
          <w:color w:val="5A5A5A"/>
        </w:rPr>
        <w:t>，要么指向另外一个节点。</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如果某个指针在节点</w:t>
      </w:r>
      <w:r>
        <w:rPr>
          <w:rFonts w:ascii="Arial" w:hAnsi="Arial" w:cs="Arial"/>
          <w:color w:val="5A5A5A"/>
        </w:rPr>
        <w:t>node</w:t>
      </w:r>
      <w:r>
        <w:rPr>
          <w:rFonts w:ascii="Arial" w:hAnsi="Arial" w:cs="Arial" w:hint="eastAsia"/>
          <w:color w:val="5A5A5A"/>
        </w:rPr>
        <w:t>最左边且不为</w:t>
      </w:r>
      <w:r>
        <w:rPr>
          <w:rFonts w:ascii="Arial" w:hAnsi="Arial" w:cs="Arial"/>
          <w:color w:val="5A5A5A"/>
        </w:rPr>
        <w:t>null</w:t>
      </w:r>
      <w:r>
        <w:rPr>
          <w:rFonts w:ascii="Arial" w:hAnsi="Arial" w:cs="Arial" w:hint="eastAsia"/>
          <w:color w:val="5A5A5A"/>
        </w:rPr>
        <w:t>，则其指向节点的所有</w:t>
      </w:r>
      <w:r>
        <w:rPr>
          <w:rFonts w:ascii="Arial" w:hAnsi="Arial" w:cs="Arial"/>
          <w:color w:val="5A5A5A"/>
        </w:rPr>
        <w:t>key</w:t>
      </w:r>
      <w:r>
        <w:rPr>
          <w:rFonts w:ascii="Arial" w:hAnsi="Arial" w:cs="Arial" w:hint="eastAsia"/>
          <w:color w:val="5A5A5A"/>
        </w:rPr>
        <w:t>小于</w:t>
      </w:r>
      <w:r>
        <w:rPr>
          <w:rStyle w:val="mi"/>
          <w:rFonts w:ascii="MathJax_Math-italic" w:hAnsi="MathJax_Math-italic" w:cs="Arial"/>
          <w:color w:val="5A5A5A"/>
          <w:bdr w:val="none" w:sz="0" w:space="0" w:color="auto" w:frame="1"/>
        </w:rPr>
        <w:t>v</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w:t>
      </w:r>
      <w:r>
        <w:rPr>
          <w:rStyle w:val="mn"/>
          <w:rFonts w:ascii="MathJax_Main" w:hAnsi="MathJax_Main" w:cs="Arial"/>
          <w:color w:val="5A5A5A"/>
          <w:bdr w:val="none" w:sz="0" w:space="0" w:color="auto" w:frame="1"/>
        </w:rPr>
        <w:t>1</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v(key1)</w:t>
      </w:r>
      <w:r>
        <w:rPr>
          <w:rFonts w:ascii="Arial" w:hAnsi="Arial" w:cs="Arial" w:hint="eastAsia"/>
          <w:color w:val="5A5A5A"/>
        </w:rPr>
        <w:t>，其中</w:t>
      </w:r>
      <w:r>
        <w:rPr>
          <w:rStyle w:val="mi"/>
          <w:rFonts w:ascii="MathJax_Math-italic" w:hAnsi="MathJax_Math-italic" w:cs="Arial"/>
          <w:color w:val="5A5A5A"/>
          <w:bdr w:val="none" w:sz="0" w:space="0" w:color="auto" w:frame="1"/>
        </w:rPr>
        <w:t>v</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w:t>
      </w:r>
      <w:r>
        <w:rPr>
          <w:rStyle w:val="mn"/>
          <w:rFonts w:ascii="MathJax_Main" w:hAnsi="MathJax_Main" w:cs="Arial"/>
          <w:color w:val="5A5A5A"/>
          <w:bdr w:val="none" w:sz="0" w:space="0" w:color="auto" w:frame="1"/>
        </w:rPr>
        <w:t>1</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v(key1)</w:t>
      </w:r>
      <w:r>
        <w:rPr>
          <w:rFonts w:ascii="Arial" w:hAnsi="Arial" w:cs="Arial" w:hint="eastAsia"/>
          <w:color w:val="5A5A5A"/>
        </w:rPr>
        <w:t>为</w:t>
      </w:r>
      <w:r>
        <w:rPr>
          <w:rFonts w:ascii="Arial" w:hAnsi="Arial" w:cs="Arial"/>
          <w:color w:val="5A5A5A"/>
        </w:rPr>
        <w:t>node</w:t>
      </w:r>
      <w:r>
        <w:rPr>
          <w:rFonts w:ascii="Arial" w:hAnsi="Arial" w:cs="Arial" w:hint="eastAsia"/>
          <w:color w:val="5A5A5A"/>
        </w:rPr>
        <w:t>的第一个</w:t>
      </w:r>
      <w:r>
        <w:rPr>
          <w:rFonts w:ascii="Arial" w:hAnsi="Arial" w:cs="Arial"/>
          <w:color w:val="5A5A5A"/>
        </w:rPr>
        <w:t>key</w:t>
      </w:r>
      <w:r>
        <w:rPr>
          <w:rFonts w:ascii="Arial" w:hAnsi="Arial" w:cs="Arial" w:hint="eastAsia"/>
          <w:color w:val="5A5A5A"/>
        </w:rPr>
        <w:t>的值。</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如果某个指针在节点</w:t>
      </w:r>
      <w:r>
        <w:rPr>
          <w:rFonts w:ascii="Arial" w:hAnsi="Arial" w:cs="Arial"/>
          <w:color w:val="5A5A5A"/>
        </w:rPr>
        <w:t>node</w:t>
      </w:r>
      <w:r>
        <w:rPr>
          <w:rFonts w:ascii="Arial" w:hAnsi="Arial" w:cs="Arial" w:hint="eastAsia"/>
          <w:color w:val="5A5A5A"/>
        </w:rPr>
        <w:t>最右边且不为</w:t>
      </w:r>
      <w:r>
        <w:rPr>
          <w:rFonts w:ascii="Arial" w:hAnsi="Arial" w:cs="Arial"/>
          <w:color w:val="5A5A5A"/>
        </w:rPr>
        <w:t>null</w:t>
      </w:r>
      <w:r>
        <w:rPr>
          <w:rFonts w:ascii="Arial" w:hAnsi="Arial" w:cs="Arial" w:hint="eastAsia"/>
          <w:color w:val="5A5A5A"/>
        </w:rPr>
        <w:t>，则其指向节点的所有</w:t>
      </w:r>
      <w:r>
        <w:rPr>
          <w:rFonts w:ascii="Arial" w:hAnsi="Arial" w:cs="Arial"/>
          <w:color w:val="5A5A5A"/>
        </w:rPr>
        <w:t>key</w:t>
      </w:r>
      <w:r>
        <w:rPr>
          <w:rFonts w:ascii="Arial" w:hAnsi="Arial" w:cs="Arial" w:hint="eastAsia"/>
          <w:color w:val="5A5A5A"/>
        </w:rPr>
        <w:t>大于</w:t>
      </w:r>
      <w:r>
        <w:rPr>
          <w:rStyle w:val="mi"/>
          <w:rFonts w:ascii="MathJax_Math-italic" w:hAnsi="MathJax_Math-italic" w:cs="Arial"/>
          <w:color w:val="5A5A5A"/>
          <w:bdr w:val="none" w:sz="0" w:space="0" w:color="auto" w:frame="1"/>
        </w:rPr>
        <w:t>v</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keym</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v(keym)</w:t>
      </w:r>
      <w:r>
        <w:rPr>
          <w:rFonts w:ascii="Arial" w:hAnsi="Arial" w:cs="Arial" w:hint="eastAsia"/>
          <w:color w:val="5A5A5A"/>
        </w:rPr>
        <w:t>，其中</w:t>
      </w:r>
      <w:r>
        <w:rPr>
          <w:rStyle w:val="mi"/>
          <w:rFonts w:ascii="MathJax_Math-italic" w:hAnsi="MathJax_Math-italic" w:cs="Arial"/>
          <w:color w:val="5A5A5A"/>
          <w:bdr w:val="none" w:sz="0" w:space="0" w:color="auto" w:frame="1"/>
        </w:rPr>
        <w:t>v</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keym</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v(keym)</w:t>
      </w:r>
      <w:r>
        <w:rPr>
          <w:rFonts w:ascii="Arial" w:hAnsi="Arial" w:cs="Arial" w:hint="eastAsia"/>
          <w:color w:val="5A5A5A"/>
        </w:rPr>
        <w:t>为</w:t>
      </w:r>
      <w:r>
        <w:rPr>
          <w:rFonts w:ascii="Arial" w:hAnsi="Arial" w:cs="Arial"/>
          <w:color w:val="5A5A5A"/>
        </w:rPr>
        <w:t>node</w:t>
      </w:r>
      <w:r>
        <w:rPr>
          <w:rFonts w:ascii="Arial" w:hAnsi="Arial" w:cs="Arial" w:hint="eastAsia"/>
          <w:color w:val="5A5A5A"/>
        </w:rPr>
        <w:t>的最后一个</w:t>
      </w:r>
      <w:r>
        <w:rPr>
          <w:rFonts w:ascii="Arial" w:hAnsi="Arial" w:cs="Arial"/>
          <w:color w:val="5A5A5A"/>
        </w:rPr>
        <w:t>key</w:t>
      </w:r>
      <w:r>
        <w:rPr>
          <w:rFonts w:ascii="Arial" w:hAnsi="Arial" w:cs="Arial" w:hint="eastAsia"/>
          <w:color w:val="5A5A5A"/>
        </w:rPr>
        <w:t>的值。</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如果某个指针在节点</w:t>
      </w:r>
      <w:r>
        <w:rPr>
          <w:rFonts w:ascii="Arial" w:hAnsi="Arial" w:cs="Arial"/>
          <w:color w:val="5A5A5A"/>
        </w:rPr>
        <w:t>node</w:t>
      </w:r>
      <w:r>
        <w:rPr>
          <w:rFonts w:ascii="Arial" w:hAnsi="Arial" w:cs="Arial" w:hint="eastAsia"/>
          <w:color w:val="5A5A5A"/>
        </w:rPr>
        <w:t>的左右相邻</w:t>
      </w:r>
      <w:r>
        <w:rPr>
          <w:rFonts w:ascii="Arial" w:hAnsi="Arial" w:cs="Arial"/>
          <w:color w:val="5A5A5A"/>
        </w:rPr>
        <w:t>key</w:t>
      </w:r>
      <w:r>
        <w:rPr>
          <w:rFonts w:ascii="Arial" w:hAnsi="Arial" w:cs="Arial" w:hint="eastAsia"/>
          <w:color w:val="5A5A5A"/>
        </w:rPr>
        <w:t>分别是</w:t>
      </w:r>
      <w:r>
        <w:rPr>
          <w:rStyle w:val="mi"/>
          <w:rFonts w:ascii="MathJax_Math-italic" w:hAnsi="MathJax_Math-italic" w:cs="Arial"/>
          <w:color w:val="5A5A5A"/>
          <w:bdr w:val="none" w:sz="0" w:space="0" w:color="auto" w:frame="1"/>
        </w:rPr>
        <w:t>keyi</w:t>
      </w:r>
      <w:r>
        <w:rPr>
          <w:rStyle w:val="mjxassistivemathml"/>
          <w:rFonts w:ascii="Arial" w:hAnsi="Arial" w:cs="Arial"/>
          <w:color w:val="5A5A5A"/>
          <w:bdr w:val="none" w:sz="0" w:space="0" w:color="auto" w:frame="1"/>
        </w:rPr>
        <w:t>keyi</w:t>
      </w:r>
      <w:r>
        <w:rPr>
          <w:rFonts w:ascii="Arial" w:hAnsi="Arial" w:cs="Arial" w:hint="eastAsia"/>
          <w:color w:val="5A5A5A"/>
        </w:rPr>
        <w:t>和</w:t>
      </w:r>
      <w:r>
        <w:rPr>
          <w:rStyle w:val="mi"/>
          <w:rFonts w:ascii="MathJax_Math-italic" w:hAnsi="MathJax_Math-italic" w:cs="Arial"/>
          <w:color w:val="5A5A5A"/>
          <w:bdr w:val="none" w:sz="0" w:space="0" w:color="auto" w:frame="1"/>
        </w:rPr>
        <w:t>keyi</w:t>
      </w:r>
      <w:r>
        <w:rPr>
          <w:rStyle w:val="mo"/>
          <w:rFonts w:ascii="MathJax_Main" w:hAnsi="MathJax_Main" w:cs="Arial"/>
          <w:color w:val="5A5A5A"/>
          <w:bdr w:val="none" w:sz="0" w:space="0" w:color="auto" w:frame="1"/>
        </w:rPr>
        <w:t>+</w:t>
      </w:r>
      <w:r>
        <w:rPr>
          <w:rStyle w:val="mn"/>
          <w:rFonts w:ascii="MathJax_Main" w:hAnsi="MathJax_Main" w:cs="Arial"/>
          <w:color w:val="5A5A5A"/>
          <w:bdr w:val="none" w:sz="0" w:space="0" w:color="auto" w:frame="1"/>
        </w:rPr>
        <w:t>1</w:t>
      </w:r>
      <w:r>
        <w:rPr>
          <w:rStyle w:val="mjxassistivemathml"/>
          <w:rFonts w:ascii="Arial" w:hAnsi="Arial" w:cs="Arial"/>
          <w:color w:val="5A5A5A"/>
          <w:bdr w:val="none" w:sz="0" w:space="0" w:color="auto" w:frame="1"/>
        </w:rPr>
        <w:t>keyi+1</w:t>
      </w:r>
      <w:r>
        <w:rPr>
          <w:rFonts w:ascii="Arial" w:hAnsi="Arial" w:cs="Arial" w:hint="eastAsia"/>
          <w:color w:val="5A5A5A"/>
        </w:rPr>
        <w:t>且不为</w:t>
      </w:r>
      <w:r>
        <w:rPr>
          <w:rFonts w:ascii="Arial" w:hAnsi="Arial" w:cs="Arial"/>
          <w:color w:val="5A5A5A"/>
        </w:rPr>
        <w:t>null</w:t>
      </w:r>
      <w:r>
        <w:rPr>
          <w:rFonts w:ascii="Arial" w:hAnsi="Arial" w:cs="Arial" w:hint="eastAsia"/>
          <w:color w:val="5A5A5A"/>
        </w:rPr>
        <w:t>，则其指向节点的所有</w:t>
      </w:r>
      <w:r>
        <w:rPr>
          <w:rFonts w:ascii="Arial" w:hAnsi="Arial" w:cs="Arial"/>
          <w:color w:val="5A5A5A"/>
        </w:rPr>
        <w:t>key</w:t>
      </w:r>
      <w:r>
        <w:rPr>
          <w:rFonts w:ascii="Arial" w:hAnsi="Arial" w:cs="Arial" w:hint="eastAsia"/>
          <w:color w:val="5A5A5A"/>
        </w:rPr>
        <w:t>小于</w:t>
      </w:r>
      <w:r>
        <w:rPr>
          <w:rStyle w:val="mi"/>
          <w:rFonts w:ascii="MathJax_Math-italic" w:hAnsi="MathJax_Math-italic" w:cs="Arial"/>
          <w:color w:val="5A5A5A"/>
          <w:bdr w:val="none" w:sz="0" w:space="0" w:color="auto" w:frame="1"/>
        </w:rPr>
        <w:t>v</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keyi</w:t>
      </w:r>
      <w:r>
        <w:rPr>
          <w:rStyle w:val="mo"/>
          <w:rFonts w:ascii="MathJax_Main" w:hAnsi="MathJax_Main" w:cs="Arial"/>
          <w:color w:val="5A5A5A"/>
          <w:bdr w:val="none" w:sz="0" w:space="0" w:color="auto" w:frame="1"/>
        </w:rPr>
        <w:t>+</w:t>
      </w:r>
      <w:r>
        <w:rPr>
          <w:rStyle w:val="mn"/>
          <w:rFonts w:ascii="MathJax_Main" w:hAnsi="MathJax_Main" w:cs="Arial"/>
          <w:color w:val="5A5A5A"/>
          <w:bdr w:val="none" w:sz="0" w:space="0" w:color="auto" w:frame="1"/>
        </w:rPr>
        <w:t>1</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v(keyi+1)</w:t>
      </w:r>
      <w:r>
        <w:rPr>
          <w:rFonts w:ascii="Arial" w:hAnsi="Arial" w:cs="Arial" w:hint="eastAsia"/>
          <w:color w:val="5A5A5A"/>
        </w:rPr>
        <w:t>且大于</w:t>
      </w:r>
      <w:r>
        <w:rPr>
          <w:rStyle w:val="mi"/>
          <w:rFonts w:ascii="MathJax_Math-italic" w:hAnsi="MathJax_Math-italic" w:cs="Arial"/>
          <w:color w:val="5A5A5A"/>
          <w:bdr w:val="none" w:sz="0" w:space="0" w:color="auto" w:frame="1"/>
        </w:rPr>
        <w:t>v</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keyi</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v(keyi)</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图</w:t>
      </w:r>
      <w:r>
        <w:rPr>
          <w:rFonts w:ascii="Arial" w:hAnsi="Arial" w:cs="Arial"/>
          <w:color w:val="5A5A5A"/>
        </w:rPr>
        <w:t>2</w:t>
      </w:r>
      <w:r>
        <w:rPr>
          <w:rFonts w:ascii="Arial" w:hAnsi="Arial" w:cs="Arial" w:hint="eastAsia"/>
          <w:color w:val="5A5A5A"/>
        </w:rPr>
        <w:t>是一个</w:t>
      </w:r>
      <w:r>
        <w:rPr>
          <w:rFonts w:ascii="Arial" w:hAnsi="Arial" w:cs="Arial"/>
          <w:color w:val="5A5A5A"/>
        </w:rPr>
        <w:t>d=2</w:t>
      </w:r>
      <w:r>
        <w:rPr>
          <w:rFonts w:ascii="Arial" w:hAnsi="Arial" w:cs="Arial" w:hint="eastAsia"/>
          <w:color w:val="5A5A5A"/>
        </w:rPr>
        <w:t>的</w:t>
      </w:r>
      <w:r>
        <w:rPr>
          <w:rFonts w:ascii="Arial" w:hAnsi="Arial" w:cs="Arial"/>
          <w:color w:val="5A5A5A"/>
        </w:rPr>
        <w:t>B-Tree</w:t>
      </w:r>
      <w:r>
        <w:rPr>
          <w:rFonts w:ascii="Arial" w:hAnsi="Arial" w:cs="Arial" w:hint="eastAsia"/>
          <w:color w:val="5A5A5A"/>
        </w:rPr>
        <w:t>示意图。</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4362450" cy="1095375"/>
            <wp:effectExtent l="19050" t="0" r="0" b="0"/>
            <wp:docPr id="4" name="图片 6" descr="http://blog.codinglabs.org/uploads/pictures/theory-of-mysql-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blog.codinglabs.org/uploads/pictures/theory-of-mysql-index/2.png"/>
                    <pic:cNvPicPr>
                      <a:picLocks noChangeAspect="1" noChangeArrowheads="1"/>
                    </pic:cNvPicPr>
                  </pic:nvPicPr>
                  <pic:blipFill>
                    <a:blip r:embed="rId20" cstate="print"/>
                    <a:srcRect/>
                    <a:stretch>
                      <a:fillRect/>
                    </a:stretch>
                  </pic:blipFill>
                  <pic:spPr bwMode="auto">
                    <a:xfrm>
                      <a:off x="0" y="0"/>
                      <a:ext cx="4362450" cy="109537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2</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由于</w:t>
      </w:r>
      <w:r>
        <w:rPr>
          <w:rFonts w:ascii="Arial" w:hAnsi="Arial" w:cs="Arial"/>
          <w:color w:val="5A5A5A"/>
        </w:rPr>
        <w:t>B-Tree</w:t>
      </w:r>
      <w:r>
        <w:rPr>
          <w:rFonts w:ascii="Arial" w:hAnsi="Arial" w:cs="Arial" w:hint="eastAsia"/>
          <w:color w:val="5A5A5A"/>
        </w:rPr>
        <w:t>的特性，在</w:t>
      </w:r>
      <w:r>
        <w:rPr>
          <w:rFonts w:ascii="Arial" w:hAnsi="Arial" w:cs="Arial"/>
          <w:color w:val="5A5A5A"/>
        </w:rPr>
        <w:t>B-Tree</w:t>
      </w:r>
      <w:r>
        <w:rPr>
          <w:rFonts w:ascii="Arial" w:hAnsi="Arial" w:cs="Arial" w:hint="eastAsia"/>
          <w:color w:val="5A5A5A"/>
        </w:rPr>
        <w:t>中按</w:t>
      </w:r>
      <w:r>
        <w:rPr>
          <w:rFonts w:ascii="Arial" w:hAnsi="Arial" w:cs="Arial"/>
          <w:color w:val="5A5A5A"/>
        </w:rPr>
        <w:t>key</w:t>
      </w:r>
      <w:r>
        <w:rPr>
          <w:rFonts w:ascii="Arial" w:hAnsi="Arial" w:cs="Arial" w:hint="eastAsia"/>
          <w:color w:val="5A5A5A"/>
        </w:rPr>
        <w:t>检索数据的算法非常直观：首先从根节点进行二分查找，如果找到则返回对应节点的</w:t>
      </w:r>
      <w:r>
        <w:rPr>
          <w:rFonts w:ascii="Arial" w:hAnsi="Arial" w:cs="Arial"/>
          <w:color w:val="5A5A5A"/>
        </w:rPr>
        <w:t>data</w:t>
      </w:r>
      <w:r>
        <w:rPr>
          <w:rFonts w:ascii="Arial" w:hAnsi="Arial" w:cs="Arial" w:hint="eastAsia"/>
          <w:color w:val="5A5A5A"/>
        </w:rPr>
        <w:t>，否则对相应区间的指针指向的节点递归进行查找，直到找到节点或找到</w:t>
      </w:r>
      <w:r>
        <w:rPr>
          <w:rFonts w:ascii="Arial" w:hAnsi="Arial" w:cs="Arial"/>
          <w:color w:val="5A5A5A"/>
        </w:rPr>
        <w:t>null</w:t>
      </w:r>
      <w:r>
        <w:rPr>
          <w:rFonts w:ascii="Arial" w:hAnsi="Arial" w:cs="Arial" w:hint="eastAsia"/>
          <w:color w:val="5A5A5A"/>
        </w:rPr>
        <w:t>指针，前者查找成功，后者查找失败。</w:t>
      </w:r>
      <w:r>
        <w:rPr>
          <w:rFonts w:ascii="Arial" w:hAnsi="Arial" w:cs="Arial"/>
          <w:color w:val="5A5A5A"/>
        </w:rPr>
        <w:t>B-Tree</w:t>
      </w:r>
      <w:r>
        <w:rPr>
          <w:rFonts w:ascii="Arial" w:hAnsi="Arial" w:cs="Arial" w:hint="eastAsia"/>
          <w:color w:val="5A5A5A"/>
        </w:rPr>
        <w:t>上查找算法的伪代码如下：</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typ"/>
          <w:rFonts w:ascii="Arial" w:hAnsi="Arial" w:cs="Arial"/>
          <w:color w:val="B58900"/>
        </w:rPr>
        <w:t>BTree_Search</w:t>
      </w:r>
      <w:r>
        <w:rPr>
          <w:rStyle w:val="pun"/>
          <w:rFonts w:ascii="Arial" w:hAnsi="Arial" w:cs="Arial"/>
          <w:color w:val="839496"/>
        </w:rPr>
        <w:t>(</w:t>
      </w:r>
      <w:r>
        <w:rPr>
          <w:rStyle w:val="pln"/>
          <w:rFonts w:ascii="Arial" w:hAnsi="Arial" w:cs="Arial"/>
          <w:color w:val="268BD2"/>
        </w:rPr>
        <w:t>node</w:t>
      </w:r>
      <w:r>
        <w:rPr>
          <w:rStyle w:val="pun"/>
          <w:rFonts w:ascii="Arial" w:hAnsi="Arial" w:cs="Arial"/>
          <w:color w:val="839496"/>
        </w:rPr>
        <w:t>,</w:t>
      </w:r>
      <w:r>
        <w:rPr>
          <w:rStyle w:val="pln"/>
          <w:rFonts w:ascii="Arial" w:hAnsi="Arial" w:cs="Arial"/>
          <w:color w:val="268BD2"/>
        </w:rPr>
        <w:t xml:space="preserve"> key</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    </w:t>
      </w:r>
      <w:r>
        <w:rPr>
          <w:rStyle w:val="kwd"/>
          <w:rFonts w:ascii="Arial" w:hAnsi="Arial" w:cs="Arial"/>
          <w:color w:val="CB4B16"/>
        </w:rPr>
        <w:t>if</w:t>
      </w:r>
      <w:r>
        <w:rPr>
          <w:rStyle w:val="pun"/>
          <w:rFonts w:ascii="Arial" w:hAnsi="Arial" w:cs="Arial"/>
          <w:color w:val="839496"/>
        </w:rPr>
        <w:t>(</w:t>
      </w:r>
      <w:r>
        <w:rPr>
          <w:rStyle w:val="pln"/>
          <w:rFonts w:ascii="Arial" w:hAnsi="Arial" w:cs="Arial"/>
          <w:color w:val="268BD2"/>
        </w:rPr>
        <w:t xml:space="preserve">node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null</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return</w:t>
      </w:r>
      <w:r>
        <w:rPr>
          <w:rStyle w:val="pln"/>
          <w:rFonts w:ascii="Arial" w:hAnsi="Arial" w:cs="Arial"/>
          <w:color w:val="268BD2"/>
        </w:rPr>
        <w:t xml:space="preserve"> </w:t>
      </w:r>
      <w:r>
        <w:rPr>
          <w:rStyle w:val="kwd"/>
          <w:rFonts w:ascii="Arial" w:hAnsi="Arial" w:cs="Arial"/>
          <w:color w:val="CB4B16"/>
        </w:rPr>
        <w:t>null</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    </w:t>
      </w:r>
      <w:r>
        <w:rPr>
          <w:rStyle w:val="kwd"/>
          <w:rFonts w:ascii="Arial" w:hAnsi="Arial" w:cs="Arial"/>
          <w:color w:val="CB4B16"/>
        </w:rPr>
        <w:t>foreach</w:t>
      </w:r>
      <w:r>
        <w:rPr>
          <w:rStyle w:val="pun"/>
          <w:rFonts w:ascii="Arial" w:hAnsi="Arial" w:cs="Arial"/>
          <w:color w:val="839496"/>
        </w:rPr>
        <w:t>(</w:t>
      </w:r>
      <w:r>
        <w:rPr>
          <w:rStyle w:val="pln"/>
          <w:rFonts w:ascii="Arial" w:hAnsi="Arial" w:cs="Arial"/>
          <w:color w:val="268BD2"/>
        </w:rPr>
        <w:t>node</w:t>
      </w:r>
      <w:r>
        <w:rPr>
          <w:rStyle w:val="pun"/>
          <w:rFonts w:ascii="Arial" w:hAnsi="Arial" w:cs="Arial"/>
          <w:color w:val="839496"/>
        </w:rPr>
        <w:t>.</w:t>
      </w:r>
      <w:r>
        <w:rPr>
          <w:rStyle w:val="pln"/>
          <w:rFonts w:ascii="Arial" w:hAnsi="Arial" w:cs="Arial"/>
          <w:color w:val="268BD2"/>
        </w:rPr>
        <w:t>key</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lastRenderedPageBreak/>
        <w:t xml:space="preserve">    </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        </w:t>
      </w:r>
      <w:r>
        <w:rPr>
          <w:rStyle w:val="kwd"/>
          <w:rFonts w:ascii="Arial" w:hAnsi="Arial" w:cs="Arial"/>
          <w:color w:val="CB4B16"/>
        </w:rPr>
        <w:t>if</w:t>
      </w:r>
      <w:r>
        <w:rPr>
          <w:rStyle w:val="pun"/>
          <w:rFonts w:ascii="Arial" w:hAnsi="Arial" w:cs="Arial"/>
          <w:color w:val="839496"/>
        </w:rPr>
        <w:t>(</w:t>
      </w:r>
      <w:r>
        <w:rPr>
          <w:rStyle w:val="pln"/>
          <w:rFonts w:ascii="Arial" w:hAnsi="Arial" w:cs="Arial"/>
          <w:color w:val="268BD2"/>
        </w:rPr>
        <w:t>node</w:t>
      </w:r>
      <w:r>
        <w:rPr>
          <w:rStyle w:val="pun"/>
          <w:rFonts w:ascii="Arial" w:hAnsi="Arial" w:cs="Arial"/>
          <w:color w:val="839496"/>
        </w:rPr>
        <w:t>.</w:t>
      </w:r>
      <w:r>
        <w:rPr>
          <w:rStyle w:val="pln"/>
          <w:rFonts w:ascii="Arial" w:hAnsi="Arial" w:cs="Arial"/>
          <w:color w:val="268BD2"/>
        </w:rPr>
        <w:t>key</w:t>
      </w:r>
      <w:r>
        <w:rPr>
          <w:rStyle w:val="pun"/>
          <w:rFonts w:ascii="Arial" w:hAnsi="Arial" w:cs="Arial"/>
          <w:color w:val="839496"/>
        </w:rPr>
        <w:t>[</w:t>
      </w:r>
      <w:r>
        <w:rPr>
          <w:rStyle w:val="pln"/>
          <w:rFonts w:ascii="Arial" w:hAnsi="Arial" w:cs="Arial"/>
          <w:color w:val="268BD2"/>
        </w:rPr>
        <w:t>i</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key</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return</w:t>
      </w:r>
      <w:r>
        <w:rPr>
          <w:rStyle w:val="pln"/>
          <w:rFonts w:ascii="Arial" w:hAnsi="Arial" w:cs="Arial"/>
          <w:color w:val="268BD2"/>
        </w:rPr>
        <w:t xml:space="preserve"> node</w:t>
      </w:r>
      <w:r>
        <w:rPr>
          <w:rStyle w:val="pun"/>
          <w:rFonts w:ascii="Arial" w:hAnsi="Arial" w:cs="Arial"/>
          <w:color w:val="839496"/>
        </w:rPr>
        <w:t>.</w:t>
      </w:r>
      <w:r>
        <w:rPr>
          <w:rStyle w:val="pln"/>
          <w:rFonts w:ascii="Arial" w:hAnsi="Arial" w:cs="Arial"/>
          <w:color w:val="268BD2"/>
        </w:rPr>
        <w:t>data</w:t>
      </w:r>
      <w:r>
        <w:rPr>
          <w:rStyle w:val="pun"/>
          <w:rFonts w:ascii="Arial" w:hAnsi="Arial" w:cs="Arial"/>
          <w:color w:val="839496"/>
        </w:rPr>
        <w:t>[</w:t>
      </w:r>
      <w:r>
        <w:rPr>
          <w:rStyle w:val="pln"/>
          <w:rFonts w:ascii="Arial" w:hAnsi="Arial" w:cs="Arial"/>
          <w:color w:val="268BD2"/>
        </w:rPr>
        <w:t>i</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            </w:t>
      </w:r>
      <w:r>
        <w:rPr>
          <w:rStyle w:val="kwd"/>
          <w:rFonts w:ascii="Arial" w:hAnsi="Arial" w:cs="Arial"/>
          <w:color w:val="CB4B16"/>
        </w:rPr>
        <w:t>if</w:t>
      </w:r>
      <w:r>
        <w:rPr>
          <w:rStyle w:val="pun"/>
          <w:rFonts w:ascii="Arial" w:hAnsi="Arial" w:cs="Arial"/>
          <w:color w:val="839496"/>
        </w:rPr>
        <w:t>(</w:t>
      </w:r>
      <w:r>
        <w:rPr>
          <w:rStyle w:val="pln"/>
          <w:rFonts w:ascii="Arial" w:hAnsi="Arial" w:cs="Arial"/>
          <w:color w:val="268BD2"/>
        </w:rPr>
        <w:t>node</w:t>
      </w:r>
      <w:r>
        <w:rPr>
          <w:rStyle w:val="pun"/>
          <w:rFonts w:ascii="Arial" w:hAnsi="Arial" w:cs="Arial"/>
          <w:color w:val="839496"/>
        </w:rPr>
        <w:t>.</w:t>
      </w:r>
      <w:r>
        <w:rPr>
          <w:rStyle w:val="pln"/>
          <w:rFonts w:ascii="Arial" w:hAnsi="Arial" w:cs="Arial"/>
          <w:color w:val="268BD2"/>
        </w:rPr>
        <w:t>key</w:t>
      </w:r>
      <w:r>
        <w:rPr>
          <w:rStyle w:val="pun"/>
          <w:rFonts w:ascii="Arial" w:hAnsi="Arial" w:cs="Arial"/>
          <w:color w:val="839496"/>
        </w:rPr>
        <w:t>[</w:t>
      </w:r>
      <w:r>
        <w:rPr>
          <w:rStyle w:val="pln"/>
          <w:rFonts w:ascii="Arial" w:hAnsi="Arial" w:cs="Arial"/>
          <w:color w:val="268BD2"/>
        </w:rPr>
        <w:t>i</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&gt;</w:t>
      </w:r>
      <w:r>
        <w:rPr>
          <w:rStyle w:val="pln"/>
          <w:rFonts w:ascii="Arial" w:hAnsi="Arial" w:cs="Arial"/>
          <w:color w:val="268BD2"/>
        </w:rPr>
        <w:t xml:space="preserve"> key</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return</w:t>
      </w:r>
      <w:r>
        <w:rPr>
          <w:rStyle w:val="pln"/>
          <w:rFonts w:ascii="Arial" w:hAnsi="Arial" w:cs="Arial"/>
          <w:color w:val="268BD2"/>
        </w:rPr>
        <w:t xml:space="preserve"> </w:t>
      </w:r>
      <w:r>
        <w:rPr>
          <w:rStyle w:val="typ"/>
          <w:rFonts w:ascii="Arial" w:hAnsi="Arial" w:cs="Arial"/>
          <w:color w:val="B58900"/>
        </w:rPr>
        <w:t>BTree_Search</w:t>
      </w:r>
      <w:r>
        <w:rPr>
          <w:rStyle w:val="pun"/>
          <w:rFonts w:ascii="Arial" w:hAnsi="Arial" w:cs="Arial"/>
          <w:color w:val="839496"/>
        </w:rPr>
        <w:t>(</w:t>
      </w:r>
      <w:r>
        <w:rPr>
          <w:rStyle w:val="pln"/>
          <w:rFonts w:ascii="Arial" w:hAnsi="Arial" w:cs="Arial"/>
          <w:color w:val="268BD2"/>
        </w:rPr>
        <w:t>point</w:t>
      </w:r>
      <w:r>
        <w:rPr>
          <w:rStyle w:val="pun"/>
          <w:rFonts w:ascii="Arial" w:hAnsi="Arial" w:cs="Arial"/>
          <w:color w:val="839496"/>
        </w:rPr>
        <w:t>[</w:t>
      </w:r>
      <w:r>
        <w:rPr>
          <w:rStyle w:val="pln"/>
          <w:rFonts w:ascii="Arial" w:hAnsi="Arial" w:cs="Arial"/>
          <w:color w:val="268BD2"/>
        </w:rPr>
        <w:t>i</w:t>
      </w:r>
      <w:r>
        <w:rPr>
          <w:rStyle w:val="pun"/>
          <w:rFonts w:ascii="Arial" w:hAnsi="Arial" w:cs="Arial"/>
          <w:color w:val="839496"/>
        </w:rPr>
        <w:t>]-&gt;</w:t>
      </w:r>
      <w:r>
        <w:rPr>
          <w:rStyle w:val="pln"/>
          <w:rFonts w:ascii="Arial" w:hAnsi="Arial" w:cs="Arial"/>
          <w:color w:val="268BD2"/>
        </w:rPr>
        <w:t>node</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    </w:t>
      </w:r>
      <w:r>
        <w:rPr>
          <w:rStyle w:val="kwd"/>
          <w:rFonts w:ascii="Arial" w:hAnsi="Arial" w:cs="Arial"/>
          <w:color w:val="CB4B16"/>
        </w:rPr>
        <w:t>return</w:t>
      </w:r>
      <w:r>
        <w:rPr>
          <w:rStyle w:val="pln"/>
          <w:rFonts w:ascii="Arial" w:hAnsi="Arial" w:cs="Arial"/>
          <w:color w:val="268BD2"/>
        </w:rPr>
        <w:t xml:space="preserve"> </w:t>
      </w:r>
      <w:r>
        <w:rPr>
          <w:rStyle w:val="typ"/>
          <w:rFonts w:ascii="Arial" w:hAnsi="Arial" w:cs="Arial"/>
          <w:color w:val="B58900"/>
        </w:rPr>
        <w:t>BTree_Search</w:t>
      </w:r>
      <w:r>
        <w:rPr>
          <w:rStyle w:val="pun"/>
          <w:rFonts w:ascii="Arial" w:hAnsi="Arial" w:cs="Arial"/>
          <w:color w:val="839496"/>
        </w:rPr>
        <w:t>(</w:t>
      </w:r>
      <w:r>
        <w:rPr>
          <w:rStyle w:val="pln"/>
          <w:rFonts w:ascii="Arial" w:hAnsi="Arial" w:cs="Arial"/>
          <w:color w:val="268BD2"/>
        </w:rPr>
        <w:t>point</w:t>
      </w:r>
      <w:r>
        <w:rPr>
          <w:rStyle w:val="pun"/>
          <w:rFonts w:ascii="Arial" w:hAnsi="Arial" w:cs="Arial"/>
          <w:color w:val="839496"/>
        </w:rPr>
        <w:t>[</w:t>
      </w:r>
      <w:r>
        <w:rPr>
          <w:rStyle w:val="pln"/>
          <w:rFonts w:ascii="Arial" w:hAnsi="Arial" w:cs="Arial"/>
          <w:color w:val="268BD2"/>
        </w:rPr>
        <w:t>i</w:t>
      </w:r>
      <w:r>
        <w:rPr>
          <w:rStyle w:val="pun"/>
          <w:rFonts w:ascii="Arial" w:hAnsi="Arial" w:cs="Arial"/>
          <w:color w:val="839496"/>
        </w:rPr>
        <w:t>+</w:t>
      </w:r>
      <w:r>
        <w:rPr>
          <w:rStyle w:val="lit"/>
          <w:rFonts w:ascii="Arial" w:hAnsi="Arial" w:cs="Arial"/>
          <w:color w:val="2AA198"/>
        </w:rPr>
        <w:t>1</w:t>
      </w:r>
      <w:r>
        <w:rPr>
          <w:rStyle w:val="pun"/>
          <w:rFonts w:ascii="Arial" w:hAnsi="Arial" w:cs="Arial"/>
          <w:color w:val="839496"/>
        </w:rPr>
        <w:t>]-&gt;</w:t>
      </w:r>
      <w:r>
        <w:rPr>
          <w:rStyle w:val="pln"/>
          <w:rFonts w:ascii="Arial" w:hAnsi="Arial" w:cs="Arial"/>
          <w:color w:val="268BD2"/>
        </w:rPr>
        <w:t>node</w:t>
      </w: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data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BTree_Search</w:t>
      </w:r>
      <w:r>
        <w:rPr>
          <w:rStyle w:val="pun"/>
          <w:rFonts w:ascii="Arial" w:hAnsi="Arial" w:cs="Arial"/>
          <w:color w:val="839496"/>
        </w:rPr>
        <w:t>(</w:t>
      </w:r>
      <w:r>
        <w:rPr>
          <w:rStyle w:val="pln"/>
          <w:rFonts w:ascii="Arial" w:hAnsi="Arial" w:cs="Arial"/>
          <w:color w:val="268BD2"/>
        </w:rPr>
        <w:t>root</w:t>
      </w:r>
      <w:r>
        <w:rPr>
          <w:rStyle w:val="pun"/>
          <w:rFonts w:ascii="Arial" w:hAnsi="Arial" w:cs="Arial"/>
          <w:color w:val="839496"/>
        </w:rPr>
        <w:t>,</w:t>
      </w:r>
      <w:r>
        <w:rPr>
          <w:rStyle w:val="pln"/>
          <w:rFonts w:ascii="Arial" w:hAnsi="Arial" w:cs="Arial"/>
          <w:color w:val="268BD2"/>
        </w:rPr>
        <w:t xml:space="preserve"> my_key</w:t>
      </w:r>
      <w:r>
        <w:rPr>
          <w:rStyle w:val="pun"/>
          <w:rFonts w:ascii="Arial" w:hAnsi="Arial" w:cs="Arial"/>
          <w:color w:val="839496"/>
        </w:rPr>
        <w:t>);</w:t>
      </w:r>
    </w:p>
    <w:p w:rsidR="00D60D99" w:rsidRDefault="00D60D99" w:rsidP="00D60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szCs w:val="24"/>
        </w:rPr>
      </w:pPr>
      <w:r>
        <w:rPr>
          <w:rFonts w:ascii="Arial" w:hAnsi="Arial" w:cs="Arial" w:hint="eastAsia"/>
          <w:color w:val="000000"/>
          <w:sz w:val="24"/>
          <w:szCs w:val="24"/>
          <w:shd w:val="clear" w:color="auto" w:fill="FFFFFF"/>
        </w:rPr>
        <w:t>关于</w:t>
      </w:r>
      <w:r>
        <w:rPr>
          <w:rFonts w:ascii="Arial" w:hAnsi="Arial" w:cs="Arial"/>
          <w:color w:val="000000"/>
          <w:sz w:val="24"/>
          <w:szCs w:val="24"/>
          <w:shd w:val="clear" w:color="auto" w:fill="FFFFFF"/>
        </w:rPr>
        <w:t>B-Tree</w:t>
      </w:r>
      <w:r>
        <w:rPr>
          <w:rFonts w:ascii="Arial" w:hAnsi="Arial" w:cs="Arial" w:hint="eastAsia"/>
          <w:color w:val="000000"/>
          <w:sz w:val="24"/>
          <w:szCs w:val="24"/>
          <w:shd w:val="clear" w:color="auto" w:fill="FFFFFF"/>
        </w:rPr>
        <w:t>有一系列有趣的性质，例如一个度为</w:t>
      </w:r>
      <w:r>
        <w:rPr>
          <w:rFonts w:ascii="Arial" w:hAnsi="Arial" w:cs="Arial"/>
          <w:color w:val="000000"/>
          <w:sz w:val="24"/>
          <w:szCs w:val="24"/>
          <w:shd w:val="clear" w:color="auto" w:fill="FFFFFF"/>
        </w:rPr>
        <w:t>d</w:t>
      </w:r>
      <w:r>
        <w:rPr>
          <w:rFonts w:ascii="Arial" w:hAnsi="Arial" w:cs="Arial" w:hint="eastAsia"/>
          <w:color w:val="000000"/>
          <w:sz w:val="24"/>
          <w:szCs w:val="24"/>
          <w:shd w:val="clear" w:color="auto" w:fill="FFFFFF"/>
        </w:rPr>
        <w:t>的</w:t>
      </w:r>
      <w:r>
        <w:rPr>
          <w:rFonts w:ascii="Arial" w:hAnsi="Arial" w:cs="Arial"/>
          <w:color w:val="000000"/>
          <w:sz w:val="24"/>
          <w:szCs w:val="24"/>
          <w:shd w:val="clear" w:color="auto" w:fill="FFFFFF"/>
        </w:rPr>
        <w:t>B-Tree</w:t>
      </w:r>
      <w:r>
        <w:rPr>
          <w:rFonts w:ascii="Arial" w:hAnsi="Arial" w:cs="Arial" w:hint="eastAsia"/>
          <w:color w:val="000000"/>
          <w:sz w:val="24"/>
          <w:szCs w:val="24"/>
          <w:shd w:val="clear" w:color="auto" w:fill="FFFFFF"/>
        </w:rPr>
        <w:t>，设其索引</w:t>
      </w:r>
      <w:r>
        <w:rPr>
          <w:rFonts w:ascii="Arial" w:hAnsi="Arial" w:cs="Arial"/>
          <w:color w:val="000000"/>
          <w:sz w:val="24"/>
          <w:szCs w:val="24"/>
          <w:shd w:val="clear" w:color="auto" w:fill="FFFFFF"/>
        </w:rPr>
        <w:t>N</w:t>
      </w:r>
      <w:r>
        <w:rPr>
          <w:rFonts w:ascii="Arial" w:hAnsi="Arial" w:cs="Arial" w:hint="eastAsia"/>
          <w:color w:val="000000"/>
          <w:sz w:val="24"/>
          <w:szCs w:val="24"/>
          <w:shd w:val="clear" w:color="auto" w:fill="FFFFFF"/>
        </w:rPr>
        <w:t>个</w:t>
      </w:r>
      <w:r>
        <w:rPr>
          <w:rFonts w:ascii="Arial" w:hAnsi="Arial" w:cs="Arial"/>
          <w:color w:val="000000"/>
          <w:sz w:val="24"/>
          <w:szCs w:val="24"/>
          <w:shd w:val="clear" w:color="auto" w:fill="FFFFFF"/>
        </w:rPr>
        <w:t>key</w:t>
      </w:r>
      <w:r>
        <w:rPr>
          <w:rFonts w:ascii="Arial" w:hAnsi="Arial" w:cs="Arial" w:hint="eastAsia"/>
          <w:color w:val="000000"/>
          <w:sz w:val="24"/>
          <w:szCs w:val="24"/>
          <w:shd w:val="clear" w:color="auto" w:fill="FFFFFF"/>
        </w:rPr>
        <w:t>，则其树高</w:t>
      </w:r>
      <w:r>
        <w:rPr>
          <w:rFonts w:ascii="Arial" w:hAnsi="Arial" w:cs="Arial"/>
          <w:color w:val="000000"/>
          <w:sz w:val="24"/>
          <w:szCs w:val="24"/>
          <w:shd w:val="clear" w:color="auto" w:fill="FFFFFF"/>
        </w:rPr>
        <w:t>h</w:t>
      </w:r>
      <w:r>
        <w:rPr>
          <w:rFonts w:ascii="Arial" w:hAnsi="Arial" w:cs="Arial" w:hint="eastAsia"/>
          <w:color w:val="000000"/>
          <w:sz w:val="24"/>
          <w:szCs w:val="24"/>
          <w:shd w:val="clear" w:color="auto" w:fill="FFFFFF"/>
        </w:rPr>
        <w:t>的上限为</w:t>
      </w:r>
      <w:r>
        <w:rPr>
          <w:rStyle w:val="mi"/>
          <w:rFonts w:ascii="MathJax_Math-italic" w:hAnsi="MathJax_Math-italic" w:cs="Arial"/>
          <w:color w:val="000000"/>
          <w:sz w:val="24"/>
          <w:szCs w:val="24"/>
          <w:bdr w:val="none" w:sz="0" w:space="0" w:color="auto" w:frame="1"/>
          <w:shd w:val="clear" w:color="auto" w:fill="FFFFFF"/>
        </w:rPr>
        <w:t>logd</w:t>
      </w:r>
      <w:r>
        <w:rPr>
          <w:rStyle w:val="mo"/>
          <w:rFonts w:ascii="MathJax_Main" w:hAnsi="MathJax_Main" w:cs="Arial"/>
          <w:color w:val="000000"/>
          <w:sz w:val="24"/>
          <w:szCs w:val="24"/>
          <w:bdr w:val="none" w:sz="0" w:space="0" w:color="auto" w:frame="1"/>
          <w:shd w:val="clear" w:color="auto" w:fill="FFFFFF"/>
        </w:rPr>
        <w:t>((</w:t>
      </w:r>
      <w:r>
        <w:rPr>
          <w:rStyle w:val="mi"/>
          <w:rFonts w:ascii="MathJax_Math-italic" w:hAnsi="MathJax_Math-italic" w:cs="Arial"/>
          <w:color w:val="000000"/>
          <w:sz w:val="24"/>
          <w:szCs w:val="24"/>
          <w:bdr w:val="none" w:sz="0" w:space="0" w:color="auto" w:frame="1"/>
          <w:shd w:val="clear" w:color="auto" w:fill="FFFFFF"/>
        </w:rPr>
        <w:t>N</w:t>
      </w:r>
      <w:r>
        <w:rPr>
          <w:rStyle w:val="mo"/>
          <w:rFonts w:ascii="MathJax_Main" w:hAnsi="MathJax_Main" w:cs="Arial"/>
          <w:color w:val="000000"/>
          <w:sz w:val="24"/>
          <w:szCs w:val="24"/>
          <w:bdr w:val="none" w:sz="0" w:space="0" w:color="auto" w:frame="1"/>
          <w:shd w:val="clear" w:color="auto" w:fill="FFFFFF"/>
        </w:rPr>
        <w:t>+</w:t>
      </w:r>
      <w:r>
        <w:rPr>
          <w:rStyle w:val="mn"/>
          <w:rFonts w:ascii="MathJax_Main" w:hAnsi="MathJax_Main" w:cs="Arial"/>
          <w:color w:val="000000"/>
          <w:sz w:val="24"/>
          <w:szCs w:val="24"/>
          <w:bdr w:val="none" w:sz="0" w:space="0" w:color="auto" w:frame="1"/>
          <w:shd w:val="clear" w:color="auto" w:fill="FFFFFF"/>
        </w:rPr>
        <w:t>1</w:t>
      </w:r>
      <w:r>
        <w:rPr>
          <w:rStyle w:val="mo"/>
          <w:rFonts w:ascii="MathJax_Main" w:hAnsi="MathJax_Main" w:cs="Arial"/>
          <w:color w:val="000000"/>
          <w:sz w:val="24"/>
          <w:szCs w:val="24"/>
          <w:bdr w:val="none" w:sz="0" w:space="0" w:color="auto" w:frame="1"/>
          <w:shd w:val="clear" w:color="auto" w:fill="FFFFFF"/>
        </w:rPr>
        <w:t>)/</w:t>
      </w:r>
      <w:r>
        <w:rPr>
          <w:rStyle w:val="mn"/>
          <w:rFonts w:ascii="MathJax_Main" w:hAnsi="MathJax_Main" w:cs="Arial"/>
          <w:color w:val="000000"/>
          <w:sz w:val="24"/>
          <w:szCs w:val="24"/>
          <w:bdr w:val="none" w:sz="0" w:space="0" w:color="auto" w:frame="1"/>
          <w:shd w:val="clear" w:color="auto" w:fill="FFFFFF"/>
        </w:rPr>
        <w:t>2</w:t>
      </w:r>
      <w:r>
        <w:rPr>
          <w:rStyle w:val="mo"/>
          <w:rFonts w:ascii="MathJax_Main" w:hAnsi="MathJax_Main" w:cs="Arial"/>
          <w:color w:val="000000"/>
          <w:sz w:val="24"/>
          <w:szCs w:val="24"/>
          <w:bdr w:val="none" w:sz="0" w:space="0" w:color="auto" w:frame="1"/>
          <w:shd w:val="clear" w:color="auto" w:fill="FFFFFF"/>
        </w:rPr>
        <w:t>)</w:t>
      </w:r>
      <w:r>
        <w:rPr>
          <w:rStyle w:val="mjxassistivemathml"/>
          <w:rFonts w:ascii="Arial" w:hAnsi="Arial" w:cs="Arial"/>
          <w:color w:val="000000"/>
          <w:sz w:val="24"/>
          <w:szCs w:val="24"/>
          <w:bdr w:val="none" w:sz="0" w:space="0" w:color="auto" w:frame="1"/>
          <w:shd w:val="clear" w:color="auto" w:fill="FFFFFF"/>
        </w:rPr>
        <w:t>logd((N+1)/2)</w:t>
      </w:r>
      <w:r>
        <w:rPr>
          <w:rFonts w:ascii="Arial" w:hAnsi="Arial" w:cs="Arial" w:hint="eastAsia"/>
          <w:color w:val="000000"/>
          <w:sz w:val="24"/>
          <w:szCs w:val="24"/>
          <w:shd w:val="clear" w:color="auto" w:fill="FFFFFF"/>
        </w:rPr>
        <w:t>，检索一个</w:t>
      </w:r>
      <w:r>
        <w:rPr>
          <w:rFonts w:ascii="Arial" w:hAnsi="Arial" w:cs="Arial"/>
          <w:color w:val="000000"/>
          <w:sz w:val="24"/>
          <w:szCs w:val="24"/>
          <w:shd w:val="clear" w:color="auto" w:fill="FFFFFF"/>
        </w:rPr>
        <w:t>key</w:t>
      </w:r>
      <w:r>
        <w:rPr>
          <w:rFonts w:ascii="Arial" w:hAnsi="Arial" w:cs="Arial" w:hint="eastAsia"/>
          <w:color w:val="000000"/>
          <w:sz w:val="24"/>
          <w:szCs w:val="24"/>
          <w:shd w:val="clear" w:color="auto" w:fill="FFFFFF"/>
        </w:rPr>
        <w:t>，其查找节点个数的渐进复杂度为</w:t>
      </w:r>
      <w:r>
        <w:rPr>
          <w:rStyle w:val="mi"/>
          <w:rFonts w:ascii="MathJax_Math-italic" w:hAnsi="MathJax_Math-italic" w:cs="Arial"/>
          <w:color w:val="000000"/>
          <w:sz w:val="24"/>
          <w:szCs w:val="24"/>
          <w:bdr w:val="none" w:sz="0" w:space="0" w:color="auto" w:frame="1"/>
          <w:shd w:val="clear" w:color="auto" w:fill="FFFFFF"/>
        </w:rPr>
        <w:t>O</w:t>
      </w:r>
      <w:r>
        <w:rPr>
          <w:rStyle w:val="mo"/>
          <w:rFonts w:ascii="MathJax_Main" w:hAnsi="MathJax_Main" w:cs="Arial"/>
          <w:color w:val="000000"/>
          <w:sz w:val="24"/>
          <w:szCs w:val="24"/>
          <w:bdr w:val="none" w:sz="0" w:space="0" w:color="auto" w:frame="1"/>
          <w:shd w:val="clear" w:color="auto" w:fill="FFFFFF"/>
        </w:rPr>
        <w:t>(</w:t>
      </w:r>
      <w:r>
        <w:rPr>
          <w:rStyle w:val="mi"/>
          <w:rFonts w:ascii="MathJax_Math-italic" w:hAnsi="MathJax_Math-italic" w:cs="Arial"/>
          <w:color w:val="000000"/>
          <w:sz w:val="24"/>
          <w:szCs w:val="24"/>
          <w:bdr w:val="none" w:sz="0" w:space="0" w:color="auto" w:frame="1"/>
          <w:shd w:val="clear" w:color="auto" w:fill="FFFFFF"/>
        </w:rPr>
        <w:t>logdN</w:t>
      </w:r>
      <w:r>
        <w:rPr>
          <w:rStyle w:val="mo"/>
          <w:rFonts w:ascii="MathJax_Main" w:hAnsi="MathJax_Main" w:cs="Arial"/>
          <w:color w:val="000000"/>
          <w:sz w:val="24"/>
          <w:szCs w:val="24"/>
          <w:bdr w:val="none" w:sz="0" w:space="0" w:color="auto" w:frame="1"/>
          <w:shd w:val="clear" w:color="auto" w:fill="FFFFFF"/>
        </w:rPr>
        <w:t>)</w:t>
      </w:r>
      <w:r>
        <w:rPr>
          <w:rStyle w:val="mjxassistivemathml"/>
          <w:rFonts w:ascii="Arial" w:hAnsi="Arial" w:cs="Arial"/>
          <w:color w:val="000000"/>
          <w:sz w:val="24"/>
          <w:szCs w:val="24"/>
          <w:bdr w:val="none" w:sz="0" w:space="0" w:color="auto" w:frame="1"/>
          <w:shd w:val="clear" w:color="auto" w:fill="FFFFFF"/>
        </w:rPr>
        <w:t>O(logdN)</w:t>
      </w:r>
      <w:r>
        <w:rPr>
          <w:rFonts w:ascii="Arial" w:hAnsi="Arial" w:cs="Arial" w:hint="eastAsia"/>
          <w:color w:val="000000"/>
          <w:sz w:val="24"/>
          <w:szCs w:val="24"/>
          <w:shd w:val="clear" w:color="auto" w:fill="FFFFFF"/>
        </w:rPr>
        <w:t>。从这点可以看出，</w:t>
      </w:r>
      <w:r>
        <w:rPr>
          <w:rFonts w:ascii="Arial" w:hAnsi="Arial" w:cs="Arial"/>
          <w:color w:val="000000"/>
          <w:sz w:val="24"/>
          <w:szCs w:val="24"/>
          <w:shd w:val="clear" w:color="auto" w:fill="FFFFFF"/>
        </w:rPr>
        <w:t>B-Tree</w:t>
      </w:r>
      <w:r>
        <w:rPr>
          <w:rFonts w:ascii="Arial" w:hAnsi="Arial" w:cs="Arial" w:hint="eastAsia"/>
          <w:color w:val="000000"/>
          <w:sz w:val="24"/>
          <w:szCs w:val="24"/>
          <w:shd w:val="clear" w:color="auto" w:fill="FFFFFF"/>
        </w:rPr>
        <w:t>是一个非常有效率的索引数据结构。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hint="eastAsia"/>
          <w:color w:val="5A5A5A"/>
        </w:rPr>
      </w:pPr>
      <w:r>
        <w:rPr>
          <w:rFonts w:ascii="Arial" w:hAnsi="Arial" w:cs="Arial" w:hint="eastAsia"/>
          <w:color w:val="5A5A5A"/>
        </w:rPr>
        <w:t>另外，由于插入删除新的数据记录会破坏</w:t>
      </w:r>
      <w:r>
        <w:rPr>
          <w:rFonts w:ascii="Arial" w:hAnsi="Arial" w:cs="Arial"/>
          <w:color w:val="5A5A5A"/>
        </w:rPr>
        <w:t>B-Tree</w:t>
      </w:r>
      <w:r>
        <w:rPr>
          <w:rFonts w:ascii="Arial" w:hAnsi="Arial" w:cs="Arial" w:hint="eastAsia"/>
          <w:color w:val="5A5A5A"/>
        </w:rPr>
        <w:t>的性质，因此在插入删除时，需要对树进行一个分裂、合并、转移等操作以保持</w:t>
      </w:r>
      <w:r>
        <w:rPr>
          <w:rFonts w:ascii="Arial" w:hAnsi="Arial" w:cs="Arial"/>
          <w:color w:val="5A5A5A"/>
        </w:rPr>
        <w:t>B-Tree</w:t>
      </w:r>
      <w:r>
        <w:rPr>
          <w:rFonts w:ascii="Arial" w:hAnsi="Arial" w:cs="Arial" w:hint="eastAsia"/>
          <w:color w:val="5A5A5A"/>
        </w:rPr>
        <w:t>性质，本文不打算完整讨论</w:t>
      </w:r>
      <w:r>
        <w:rPr>
          <w:rFonts w:ascii="Arial" w:hAnsi="Arial" w:cs="Arial"/>
          <w:color w:val="5A5A5A"/>
        </w:rPr>
        <w:t>B-Tree</w:t>
      </w:r>
      <w:r>
        <w:rPr>
          <w:rFonts w:ascii="Arial" w:hAnsi="Arial" w:cs="Arial" w:hint="eastAsia"/>
          <w:color w:val="5A5A5A"/>
        </w:rPr>
        <w:t>这些内容，因为已经有许多资料详细说明了</w:t>
      </w:r>
      <w:r>
        <w:rPr>
          <w:rFonts w:ascii="Arial" w:hAnsi="Arial" w:cs="Arial"/>
          <w:color w:val="5A5A5A"/>
        </w:rPr>
        <w:t>B-Tree</w:t>
      </w:r>
      <w:r>
        <w:rPr>
          <w:rFonts w:ascii="Arial" w:hAnsi="Arial" w:cs="Arial" w:hint="eastAsia"/>
          <w:color w:val="5A5A5A"/>
        </w:rPr>
        <w:t>的数学性质及插入删除算法，有兴趣的朋友可以在本文末的参考文献一栏找到相应的资料进行阅读。</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4" w:name="t5"/>
      <w:bookmarkEnd w:id="4"/>
      <w:r>
        <w:rPr>
          <w:rFonts w:ascii="Arial" w:hAnsi="Arial" w:cs="Arial"/>
          <w:b w:val="0"/>
          <w:bCs w:val="0"/>
          <w:color w:val="2A2A2A"/>
          <w:sz w:val="24"/>
          <w:szCs w:val="24"/>
        </w:rPr>
        <w:t>B+Tree</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B-Tree</w:t>
      </w:r>
      <w:r>
        <w:rPr>
          <w:rFonts w:ascii="Arial" w:hAnsi="Arial" w:cs="Arial" w:hint="eastAsia"/>
          <w:color w:val="5A5A5A"/>
        </w:rPr>
        <w:t>有许多变种，其中最常见的是</w:t>
      </w:r>
      <w:r>
        <w:rPr>
          <w:rFonts w:ascii="Arial" w:hAnsi="Arial" w:cs="Arial"/>
          <w:color w:val="5A5A5A"/>
        </w:rPr>
        <w:t>B+Tree</w:t>
      </w:r>
      <w:r>
        <w:rPr>
          <w:rFonts w:ascii="Arial" w:hAnsi="Arial" w:cs="Arial" w:hint="eastAsia"/>
          <w:color w:val="5A5A5A"/>
        </w:rPr>
        <w:t>，例如</w:t>
      </w:r>
      <w:r>
        <w:rPr>
          <w:rFonts w:ascii="Arial" w:hAnsi="Arial" w:cs="Arial"/>
          <w:color w:val="5A5A5A"/>
        </w:rPr>
        <w:t>MySQL</w:t>
      </w:r>
      <w:r>
        <w:rPr>
          <w:rFonts w:ascii="Arial" w:hAnsi="Arial" w:cs="Arial" w:hint="eastAsia"/>
          <w:color w:val="5A5A5A"/>
        </w:rPr>
        <w:t>就普遍使用</w:t>
      </w:r>
      <w:r>
        <w:rPr>
          <w:rFonts w:ascii="Arial" w:hAnsi="Arial" w:cs="Arial"/>
          <w:color w:val="5A5A5A"/>
        </w:rPr>
        <w:t>B+Tree</w:t>
      </w:r>
      <w:r>
        <w:rPr>
          <w:rFonts w:ascii="Arial" w:hAnsi="Arial" w:cs="Arial" w:hint="eastAsia"/>
          <w:color w:val="5A5A5A"/>
        </w:rPr>
        <w:t>实现其索引结构。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与</w:t>
      </w:r>
      <w:r>
        <w:rPr>
          <w:rFonts w:ascii="Arial" w:hAnsi="Arial" w:cs="Arial"/>
          <w:color w:val="5A5A5A"/>
        </w:rPr>
        <w:t>B-Tree</w:t>
      </w:r>
      <w:r>
        <w:rPr>
          <w:rFonts w:ascii="Arial" w:hAnsi="Arial" w:cs="Arial" w:hint="eastAsia"/>
          <w:color w:val="5A5A5A"/>
        </w:rPr>
        <w:t>相比，</w:t>
      </w:r>
      <w:r>
        <w:rPr>
          <w:rFonts w:ascii="Arial" w:hAnsi="Arial" w:cs="Arial"/>
          <w:color w:val="5A5A5A"/>
        </w:rPr>
        <w:t>B+Tree</w:t>
      </w:r>
      <w:r>
        <w:rPr>
          <w:rFonts w:ascii="Arial" w:hAnsi="Arial" w:cs="Arial" w:hint="eastAsia"/>
          <w:color w:val="5A5A5A"/>
        </w:rPr>
        <w:t>有以下不同点：</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每个节点的指针上限为</w:t>
      </w:r>
      <w:r>
        <w:rPr>
          <w:rFonts w:ascii="Arial" w:hAnsi="Arial" w:cs="Arial"/>
          <w:color w:val="5A5A5A"/>
        </w:rPr>
        <w:t>2d</w:t>
      </w:r>
      <w:r>
        <w:rPr>
          <w:rFonts w:ascii="Arial" w:hAnsi="Arial" w:cs="Arial" w:hint="eastAsia"/>
          <w:color w:val="5A5A5A"/>
        </w:rPr>
        <w:t>而不是</w:t>
      </w:r>
      <w:r>
        <w:rPr>
          <w:rFonts w:ascii="Arial" w:hAnsi="Arial" w:cs="Arial"/>
          <w:color w:val="5A5A5A"/>
        </w:rPr>
        <w:t>2d+1</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内节点不存储</w:t>
      </w:r>
      <w:r>
        <w:rPr>
          <w:rFonts w:ascii="Arial" w:hAnsi="Arial" w:cs="Arial"/>
          <w:color w:val="5A5A5A"/>
        </w:rPr>
        <w:t>data</w:t>
      </w:r>
      <w:r>
        <w:rPr>
          <w:rFonts w:ascii="Arial" w:hAnsi="Arial" w:cs="Arial" w:hint="eastAsia"/>
          <w:color w:val="5A5A5A"/>
        </w:rPr>
        <w:t>，只存储</w:t>
      </w:r>
      <w:r>
        <w:rPr>
          <w:rFonts w:ascii="Arial" w:hAnsi="Arial" w:cs="Arial"/>
          <w:color w:val="5A5A5A"/>
        </w:rPr>
        <w:t>key</w:t>
      </w:r>
      <w:r>
        <w:rPr>
          <w:rFonts w:ascii="Arial" w:hAnsi="Arial" w:cs="Arial" w:hint="eastAsia"/>
          <w:color w:val="5A5A5A"/>
        </w:rPr>
        <w:t>；叶子节点不存储指针。</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图</w:t>
      </w:r>
      <w:r>
        <w:rPr>
          <w:rFonts w:ascii="Arial" w:hAnsi="Arial" w:cs="Arial"/>
          <w:color w:val="5A5A5A"/>
        </w:rPr>
        <w:t>3</w:t>
      </w:r>
      <w:r>
        <w:rPr>
          <w:rFonts w:ascii="Arial" w:hAnsi="Arial" w:cs="Arial" w:hint="eastAsia"/>
          <w:color w:val="5A5A5A"/>
        </w:rPr>
        <w:t>是一个简单的</w:t>
      </w:r>
      <w:r>
        <w:rPr>
          <w:rFonts w:ascii="Arial" w:hAnsi="Arial" w:cs="Arial"/>
          <w:color w:val="5A5A5A"/>
        </w:rPr>
        <w:t>B+Tree</w:t>
      </w:r>
      <w:r>
        <w:rPr>
          <w:rFonts w:ascii="Arial" w:hAnsi="Arial" w:cs="Arial" w:hint="eastAsia"/>
          <w:color w:val="5A5A5A"/>
        </w:rPr>
        <w:t>示意。</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5172075" cy="1819275"/>
            <wp:effectExtent l="19050" t="0" r="9525" b="0"/>
            <wp:docPr id="5" name="图片 7" descr="http://blog.codinglabs.org/uploads/pictures/theory-of-mysql-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blog.codinglabs.org/uploads/pictures/theory-of-mysql-index/3.png"/>
                    <pic:cNvPicPr>
                      <a:picLocks noChangeAspect="1" noChangeArrowheads="1"/>
                    </pic:cNvPicPr>
                  </pic:nvPicPr>
                  <pic:blipFill>
                    <a:blip r:embed="rId21" cstate="print"/>
                    <a:srcRect/>
                    <a:stretch>
                      <a:fillRect/>
                    </a:stretch>
                  </pic:blipFill>
                  <pic:spPr bwMode="auto">
                    <a:xfrm>
                      <a:off x="0" y="0"/>
                      <a:ext cx="5172075" cy="181927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3</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由于并不是所有节点都具有相同的域，因此</w:t>
      </w:r>
      <w:r>
        <w:rPr>
          <w:rFonts w:ascii="Arial" w:hAnsi="Arial" w:cs="Arial"/>
          <w:color w:val="5A5A5A"/>
        </w:rPr>
        <w:t>B+Tree</w:t>
      </w:r>
      <w:r>
        <w:rPr>
          <w:rFonts w:ascii="Arial" w:hAnsi="Arial" w:cs="Arial" w:hint="eastAsia"/>
          <w:color w:val="5A5A5A"/>
        </w:rPr>
        <w:t>中叶节点和内节点一般大小不同。这点与</w:t>
      </w:r>
      <w:r>
        <w:rPr>
          <w:rFonts w:ascii="Arial" w:hAnsi="Arial" w:cs="Arial"/>
          <w:color w:val="5A5A5A"/>
        </w:rPr>
        <w:t>B-Tree</w:t>
      </w:r>
      <w:r>
        <w:rPr>
          <w:rFonts w:ascii="Arial" w:hAnsi="Arial" w:cs="Arial" w:hint="eastAsia"/>
          <w:color w:val="5A5A5A"/>
        </w:rPr>
        <w:t>不同，虽然</w:t>
      </w:r>
      <w:r>
        <w:rPr>
          <w:rFonts w:ascii="Arial" w:hAnsi="Arial" w:cs="Arial"/>
          <w:color w:val="5A5A5A"/>
        </w:rPr>
        <w:t>B-Tree</w:t>
      </w:r>
      <w:r>
        <w:rPr>
          <w:rFonts w:ascii="Arial" w:hAnsi="Arial" w:cs="Arial" w:hint="eastAsia"/>
          <w:color w:val="5A5A5A"/>
        </w:rPr>
        <w:t>中不同节点存放的</w:t>
      </w:r>
      <w:r>
        <w:rPr>
          <w:rFonts w:ascii="Arial" w:hAnsi="Arial" w:cs="Arial"/>
          <w:color w:val="5A5A5A"/>
        </w:rPr>
        <w:t>key</w:t>
      </w:r>
      <w:r>
        <w:rPr>
          <w:rFonts w:ascii="Arial" w:hAnsi="Arial" w:cs="Arial" w:hint="eastAsia"/>
          <w:color w:val="5A5A5A"/>
        </w:rPr>
        <w:t>和指针可能数量不一致，但是每个节点的域和上限是一致的，所以在实现中</w:t>
      </w:r>
      <w:r>
        <w:rPr>
          <w:rFonts w:ascii="Arial" w:hAnsi="Arial" w:cs="Arial"/>
          <w:color w:val="5A5A5A"/>
        </w:rPr>
        <w:t>B-Tree</w:t>
      </w:r>
      <w:r>
        <w:rPr>
          <w:rFonts w:ascii="Arial" w:hAnsi="Arial" w:cs="Arial" w:hint="eastAsia"/>
          <w:color w:val="5A5A5A"/>
        </w:rPr>
        <w:t>往往对每个节点申请同等大小的空间。</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一般来说，</w:t>
      </w:r>
      <w:r>
        <w:rPr>
          <w:rFonts w:ascii="Arial" w:hAnsi="Arial" w:cs="Arial"/>
          <w:color w:val="5A5A5A"/>
        </w:rPr>
        <w:t>B+Tree</w:t>
      </w:r>
      <w:r>
        <w:rPr>
          <w:rFonts w:ascii="Arial" w:hAnsi="Arial" w:cs="Arial" w:hint="eastAsia"/>
          <w:color w:val="5A5A5A"/>
        </w:rPr>
        <w:t>比</w:t>
      </w:r>
      <w:r>
        <w:rPr>
          <w:rFonts w:ascii="Arial" w:hAnsi="Arial" w:cs="Arial"/>
          <w:color w:val="5A5A5A"/>
        </w:rPr>
        <w:t>B-Tree</w:t>
      </w:r>
      <w:r>
        <w:rPr>
          <w:rFonts w:ascii="Arial" w:hAnsi="Arial" w:cs="Arial" w:hint="eastAsia"/>
          <w:color w:val="5A5A5A"/>
        </w:rPr>
        <w:t>更适合实现外存储索引结构，具体原因与外存储器原理及计算机存取原理有关，将在下面讨论。</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5" w:name="t6"/>
      <w:bookmarkEnd w:id="5"/>
      <w:r>
        <w:rPr>
          <w:rFonts w:ascii="Arial" w:hAnsi="Arial" w:cs="Arial" w:hint="eastAsia"/>
          <w:b w:val="0"/>
          <w:bCs w:val="0"/>
          <w:color w:val="2A2A2A"/>
          <w:sz w:val="24"/>
          <w:szCs w:val="24"/>
        </w:rPr>
        <w:t>带有顺序访问指针的</w:t>
      </w:r>
      <w:r>
        <w:rPr>
          <w:rFonts w:ascii="Arial" w:hAnsi="Arial" w:cs="Arial"/>
          <w:b w:val="0"/>
          <w:bCs w:val="0"/>
          <w:color w:val="2A2A2A"/>
          <w:sz w:val="24"/>
          <w:szCs w:val="24"/>
        </w:rPr>
        <w:t>B+Tree</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一般在数据库系统或文件系统中使用的</w:t>
      </w:r>
      <w:r>
        <w:rPr>
          <w:rFonts w:ascii="Arial" w:hAnsi="Arial" w:cs="Arial"/>
          <w:color w:val="5A5A5A"/>
        </w:rPr>
        <w:t>B+Tree</w:t>
      </w:r>
      <w:r>
        <w:rPr>
          <w:rFonts w:ascii="Arial" w:hAnsi="Arial" w:cs="Arial" w:hint="eastAsia"/>
          <w:color w:val="5A5A5A"/>
        </w:rPr>
        <w:t>结构都在经典</w:t>
      </w:r>
      <w:r>
        <w:rPr>
          <w:rFonts w:ascii="Arial" w:hAnsi="Arial" w:cs="Arial"/>
          <w:color w:val="5A5A5A"/>
        </w:rPr>
        <w:t>B+Tree</w:t>
      </w:r>
      <w:r>
        <w:rPr>
          <w:rFonts w:ascii="Arial" w:hAnsi="Arial" w:cs="Arial" w:hint="eastAsia"/>
          <w:color w:val="5A5A5A"/>
        </w:rPr>
        <w:t>的基础上进行了优化，增加了顺序访问指针。</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5172075" cy="1819275"/>
            <wp:effectExtent l="19050" t="0" r="9525" b="0"/>
            <wp:docPr id="6" name="图片 8" descr="http://blog.codinglabs.org/uploads/pictures/theory-of-mysql-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blog.codinglabs.org/uploads/pictures/theory-of-mysql-index/4.png"/>
                    <pic:cNvPicPr>
                      <a:picLocks noChangeAspect="1" noChangeArrowheads="1"/>
                    </pic:cNvPicPr>
                  </pic:nvPicPr>
                  <pic:blipFill>
                    <a:blip r:embed="rId22" cstate="print"/>
                    <a:srcRect/>
                    <a:stretch>
                      <a:fillRect/>
                    </a:stretch>
                  </pic:blipFill>
                  <pic:spPr bwMode="auto">
                    <a:xfrm>
                      <a:off x="0" y="0"/>
                      <a:ext cx="5172075" cy="181927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4</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如图</w:t>
      </w:r>
      <w:r>
        <w:rPr>
          <w:rFonts w:ascii="Arial" w:hAnsi="Arial" w:cs="Arial"/>
          <w:color w:val="5A5A5A"/>
        </w:rPr>
        <w:t>4</w:t>
      </w:r>
      <w:r>
        <w:rPr>
          <w:rFonts w:ascii="Arial" w:hAnsi="Arial" w:cs="Arial" w:hint="eastAsia"/>
          <w:color w:val="5A5A5A"/>
        </w:rPr>
        <w:t>所示，在</w:t>
      </w:r>
      <w:r>
        <w:rPr>
          <w:rFonts w:ascii="Arial" w:hAnsi="Arial" w:cs="Arial"/>
          <w:color w:val="5A5A5A"/>
        </w:rPr>
        <w:t>B+Tree</w:t>
      </w:r>
      <w:r>
        <w:rPr>
          <w:rFonts w:ascii="Arial" w:hAnsi="Arial" w:cs="Arial" w:hint="eastAsia"/>
          <w:color w:val="5A5A5A"/>
        </w:rPr>
        <w:t>的每个叶子节点增加一个指向相邻叶子节点的指针，就形成了带有顺序访问指针的</w:t>
      </w:r>
      <w:r>
        <w:rPr>
          <w:rFonts w:ascii="Arial" w:hAnsi="Arial" w:cs="Arial"/>
          <w:color w:val="5A5A5A"/>
        </w:rPr>
        <w:t>B+Tree</w:t>
      </w:r>
      <w:r>
        <w:rPr>
          <w:rFonts w:ascii="Arial" w:hAnsi="Arial" w:cs="Arial" w:hint="eastAsia"/>
          <w:color w:val="5A5A5A"/>
        </w:rPr>
        <w:t>。做这个优化的目的是为了提高区间访问的性能，例如图</w:t>
      </w:r>
      <w:r>
        <w:rPr>
          <w:rFonts w:ascii="Arial" w:hAnsi="Arial" w:cs="Arial"/>
          <w:color w:val="5A5A5A"/>
        </w:rPr>
        <w:t>4</w:t>
      </w:r>
      <w:r>
        <w:rPr>
          <w:rFonts w:ascii="Arial" w:hAnsi="Arial" w:cs="Arial" w:hint="eastAsia"/>
          <w:color w:val="5A5A5A"/>
        </w:rPr>
        <w:t>中如果要查询</w:t>
      </w:r>
      <w:r>
        <w:rPr>
          <w:rFonts w:ascii="Arial" w:hAnsi="Arial" w:cs="Arial"/>
          <w:color w:val="5A5A5A"/>
        </w:rPr>
        <w:t>key</w:t>
      </w:r>
      <w:r>
        <w:rPr>
          <w:rFonts w:ascii="Arial" w:hAnsi="Arial" w:cs="Arial" w:hint="eastAsia"/>
          <w:color w:val="5A5A5A"/>
        </w:rPr>
        <w:t>为从</w:t>
      </w:r>
      <w:r>
        <w:rPr>
          <w:rFonts w:ascii="Arial" w:hAnsi="Arial" w:cs="Arial"/>
          <w:color w:val="5A5A5A"/>
        </w:rPr>
        <w:t>18</w:t>
      </w:r>
      <w:r>
        <w:rPr>
          <w:rFonts w:ascii="Arial" w:hAnsi="Arial" w:cs="Arial" w:hint="eastAsia"/>
          <w:color w:val="5A5A5A"/>
        </w:rPr>
        <w:t>到</w:t>
      </w:r>
      <w:r>
        <w:rPr>
          <w:rFonts w:ascii="Arial" w:hAnsi="Arial" w:cs="Arial"/>
          <w:color w:val="5A5A5A"/>
        </w:rPr>
        <w:t>49</w:t>
      </w:r>
      <w:r>
        <w:rPr>
          <w:rFonts w:ascii="Arial" w:hAnsi="Arial" w:cs="Arial" w:hint="eastAsia"/>
          <w:color w:val="5A5A5A"/>
        </w:rPr>
        <w:t>的所有数据记录，当找到</w:t>
      </w:r>
      <w:r>
        <w:rPr>
          <w:rFonts w:ascii="Arial" w:hAnsi="Arial" w:cs="Arial"/>
          <w:color w:val="5A5A5A"/>
        </w:rPr>
        <w:t>18</w:t>
      </w:r>
      <w:r>
        <w:rPr>
          <w:rFonts w:ascii="Arial" w:hAnsi="Arial" w:cs="Arial" w:hint="eastAsia"/>
          <w:color w:val="5A5A5A"/>
        </w:rPr>
        <w:t>后，只需顺着节点和指针顺序遍历就可以一次性访问到所有数据节点，极大提到了区间查询效率。</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这一节对</w:t>
      </w:r>
      <w:r>
        <w:rPr>
          <w:rFonts w:ascii="Arial" w:hAnsi="Arial" w:cs="Arial"/>
          <w:color w:val="5A5A5A"/>
        </w:rPr>
        <w:t>B-Tree</w:t>
      </w:r>
      <w:r>
        <w:rPr>
          <w:rFonts w:ascii="Arial" w:hAnsi="Arial" w:cs="Arial" w:hint="eastAsia"/>
          <w:color w:val="5A5A5A"/>
        </w:rPr>
        <w:t>和</w:t>
      </w:r>
      <w:r>
        <w:rPr>
          <w:rFonts w:ascii="Arial" w:hAnsi="Arial" w:cs="Arial"/>
          <w:color w:val="5A5A5A"/>
        </w:rPr>
        <w:t>B+Tree</w:t>
      </w:r>
      <w:r>
        <w:rPr>
          <w:rFonts w:ascii="Arial" w:hAnsi="Arial" w:cs="Arial" w:hint="eastAsia"/>
          <w:color w:val="5A5A5A"/>
        </w:rPr>
        <w:t>进行了一个简单的介绍，下一节结合存储器存取原理介绍为什么目前</w:t>
      </w:r>
      <w:r>
        <w:rPr>
          <w:rFonts w:ascii="Arial" w:hAnsi="Arial" w:cs="Arial"/>
          <w:color w:val="5A5A5A"/>
        </w:rPr>
        <w:t>B+Tree</w:t>
      </w:r>
      <w:r>
        <w:rPr>
          <w:rFonts w:ascii="Arial" w:hAnsi="Arial" w:cs="Arial" w:hint="eastAsia"/>
          <w:color w:val="5A5A5A"/>
        </w:rPr>
        <w:t>是数据库系统实现索引的首选数据结构。</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6" w:name="t7"/>
      <w:bookmarkStart w:id="7" w:name="nav-2-3"/>
      <w:bookmarkEnd w:id="6"/>
      <w:bookmarkEnd w:id="7"/>
      <w:r>
        <w:rPr>
          <w:rFonts w:ascii="Arial" w:hAnsi="Arial" w:cs="Arial" w:hint="eastAsia"/>
          <w:b w:val="0"/>
          <w:bCs w:val="0"/>
          <w:color w:val="2A2A2A"/>
          <w:sz w:val="24"/>
          <w:szCs w:val="24"/>
        </w:rPr>
        <w:t>为什么使用</w:t>
      </w:r>
      <w:r>
        <w:rPr>
          <w:rFonts w:ascii="Arial" w:hAnsi="Arial" w:cs="Arial"/>
          <w:b w:val="0"/>
          <w:bCs w:val="0"/>
          <w:color w:val="2A2A2A"/>
          <w:sz w:val="24"/>
          <w:szCs w:val="24"/>
        </w:rPr>
        <w:t>B-Tree</w:t>
      </w:r>
      <w:r>
        <w:rPr>
          <w:rFonts w:ascii="Arial" w:hAnsi="Arial" w:cs="Arial" w:hint="eastAsia"/>
          <w:b w:val="0"/>
          <w:bCs w:val="0"/>
          <w:color w:val="2A2A2A"/>
          <w:sz w:val="24"/>
          <w:szCs w:val="24"/>
        </w:rPr>
        <w:t>（</w:t>
      </w:r>
      <w:r>
        <w:rPr>
          <w:rFonts w:ascii="Arial" w:hAnsi="Arial" w:cs="Arial"/>
          <w:b w:val="0"/>
          <w:bCs w:val="0"/>
          <w:color w:val="2A2A2A"/>
          <w:sz w:val="24"/>
          <w:szCs w:val="24"/>
        </w:rPr>
        <w:t>B+Tree</w:t>
      </w:r>
      <w:r>
        <w:rPr>
          <w:rFonts w:ascii="Arial" w:hAnsi="Arial" w:cs="Arial" w:hint="eastAsia"/>
          <w:b w:val="0"/>
          <w:bCs w:val="0"/>
          <w:color w:val="2A2A2A"/>
          <w:sz w:val="24"/>
          <w:szCs w:val="24"/>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上文说过，红黑树等数据结构也可以用来实现索引，但是文件系统及数据库系统普遍采用</w:t>
      </w:r>
      <w:r>
        <w:rPr>
          <w:rFonts w:ascii="Arial" w:hAnsi="Arial" w:cs="Arial"/>
          <w:color w:val="5A5A5A"/>
        </w:rPr>
        <w:t>B-/+Tree</w:t>
      </w:r>
      <w:r>
        <w:rPr>
          <w:rFonts w:ascii="Arial" w:hAnsi="Arial" w:cs="Arial" w:hint="eastAsia"/>
          <w:color w:val="5A5A5A"/>
        </w:rPr>
        <w:t>作为索引结构，这一节将结合计算机组成原理相关知识讨论</w:t>
      </w:r>
      <w:r>
        <w:rPr>
          <w:rFonts w:ascii="Arial" w:hAnsi="Arial" w:cs="Arial"/>
          <w:color w:val="5A5A5A"/>
        </w:rPr>
        <w:t>B-/+Tree</w:t>
      </w:r>
      <w:r>
        <w:rPr>
          <w:rFonts w:ascii="Arial" w:hAnsi="Arial" w:cs="Arial" w:hint="eastAsia"/>
          <w:color w:val="5A5A5A"/>
        </w:rPr>
        <w:t>作为索引的理论基础。</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lastRenderedPageBreak/>
        <w:t>一般来说，索引本身也很大，不可能全部存储在内存中，因此索引往往以索引文件的形式存储的磁盘上。这样的话，索引查找过程中就要产生磁盘</w:t>
      </w:r>
      <w:r>
        <w:rPr>
          <w:rFonts w:ascii="Arial" w:hAnsi="Arial" w:cs="Arial"/>
          <w:color w:val="5A5A5A"/>
        </w:rPr>
        <w:t>I/O</w:t>
      </w:r>
      <w:r>
        <w:rPr>
          <w:rFonts w:ascii="Arial" w:hAnsi="Arial" w:cs="Arial" w:hint="eastAsia"/>
          <w:color w:val="5A5A5A"/>
        </w:rPr>
        <w:t>消耗，相对于内存存取，</w:t>
      </w:r>
      <w:r>
        <w:rPr>
          <w:rFonts w:ascii="Arial" w:hAnsi="Arial" w:cs="Arial"/>
          <w:color w:val="5A5A5A"/>
        </w:rPr>
        <w:t>I/O</w:t>
      </w:r>
      <w:r>
        <w:rPr>
          <w:rFonts w:ascii="Arial" w:hAnsi="Arial" w:cs="Arial" w:hint="eastAsia"/>
          <w:color w:val="5A5A5A"/>
        </w:rPr>
        <w:t>存取的消耗要高几个数量级，所以评价一个数据结构作为索引的优劣最重要的指标就是在查找过程中磁盘</w:t>
      </w:r>
      <w:r>
        <w:rPr>
          <w:rFonts w:ascii="Arial" w:hAnsi="Arial" w:cs="Arial"/>
          <w:color w:val="5A5A5A"/>
        </w:rPr>
        <w:t>I/O</w:t>
      </w:r>
      <w:r>
        <w:rPr>
          <w:rFonts w:ascii="Arial" w:hAnsi="Arial" w:cs="Arial" w:hint="eastAsia"/>
          <w:color w:val="5A5A5A"/>
        </w:rPr>
        <w:t>操作次数的渐进复杂度。换句话说，索引的结构组织要尽量减少查找过程中磁盘</w:t>
      </w:r>
      <w:r>
        <w:rPr>
          <w:rFonts w:ascii="Arial" w:hAnsi="Arial" w:cs="Arial"/>
          <w:color w:val="5A5A5A"/>
        </w:rPr>
        <w:t>I/O</w:t>
      </w:r>
      <w:r>
        <w:rPr>
          <w:rFonts w:ascii="Arial" w:hAnsi="Arial" w:cs="Arial" w:hint="eastAsia"/>
          <w:color w:val="5A5A5A"/>
        </w:rPr>
        <w:t>的存取次数。下面先介绍内存和磁盘存取原理，然后再结合这些原理分析</w:t>
      </w:r>
      <w:r>
        <w:rPr>
          <w:rFonts w:ascii="Arial" w:hAnsi="Arial" w:cs="Arial"/>
          <w:color w:val="5A5A5A"/>
        </w:rPr>
        <w:t>B-/+Tree</w:t>
      </w:r>
      <w:r>
        <w:rPr>
          <w:rFonts w:ascii="Arial" w:hAnsi="Arial" w:cs="Arial" w:hint="eastAsia"/>
          <w:color w:val="5A5A5A"/>
        </w:rPr>
        <w:t>作为索引的效率。</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8" w:name="t8"/>
      <w:bookmarkEnd w:id="8"/>
      <w:r>
        <w:rPr>
          <w:rFonts w:ascii="Arial" w:hAnsi="Arial" w:cs="Arial" w:hint="eastAsia"/>
          <w:b w:val="0"/>
          <w:bCs w:val="0"/>
          <w:color w:val="2A2A2A"/>
          <w:sz w:val="24"/>
          <w:szCs w:val="24"/>
        </w:rPr>
        <w:t>主存存取原理</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目前计算机使用的主存基本都是随机读写存储器（</w:t>
      </w:r>
      <w:r>
        <w:rPr>
          <w:rFonts w:ascii="Arial" w:hAnsi="Arial" w:cs="Arial"/>
          <w:color w:val="5A5A5A"/>
        </w:rPr>
        <w:t>RAM</w:t>
      </w:r>
      <w:r>
        <w:rPr>
          <w:rFonts w:ascii="Arial" w:hAnsi="Arial" w:cs="Arial" w:hint="eastAsia"/>
          <w:color w:val="5A5A5A"/>
        </w:rPr>
        <w:t>），现代</w:t>
      </w:r>
      <w:r>
        <w:rPr>
          <w:rFonts w:ascii="Arial" w:hAnsi="Arial" w:cs="Arial"/>
          <w:color w:val="5A5A5A"/>
        </w:rPr>
        <w:t>RAM</w:t>
      </w:r>
      <w:r>
        <w:rPr>
          <w:rFonts w:ascii="Arial" w:hAnsi="Arial" w:cs="Arial" w:hint="eastAsia"/>
          <w:color w:val="5A5A5A"/>
        </w:rPr>
        <w:t>的结构和存取原理比较复杂，这里本文抛却具体差别，抽象出一个十分简单的存取模型来说明</w:t>
      </w:r>
      <w:r>
        <w:rPr>
          <w:rFonts w:ascii="Arial" w:hAnsi="Arial" w:cs="Arial"/>
          <w:color w:val="5A5A5A"/>
        </w:rPr>
        <w:t>RAM</w:t>
      </w:r>
      <w:r>
        <w:rPr>
          <w:rFonts w:ascii="Arial" w:hAnsi="Arial" w:cs="Arial" w:hint="eastAsia"/>
          <w:color w:val="5A5A5A"/>
        </w:rPr>
        <w:t>的工作原理。</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3638550" cy="2181225"/>
            <wp:effectExtent l="19050" t="0" r="0" b="0"/>
            <wp:docPr id="7" name="图片 13" descr="http://blog.codinglabs.org/uploads/pictures/theory-of-mysql-ind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ttp://blog.codinglabs.org/uploads/pictures/theory-of-mysql-index/5.png"/>
                    <pic:cNvPicPr>
                      <a:picLocks noChangeAspect="1" noChangeArrowheads="1"/>
                    </pic:cNvPicPr>
                  </pic:nvPicPr>
                  <pic:blipFill>
                    <a:blip r:embed="rId23" cstate="print"/>
                    <a:srcRect/>
                    <a:stretch>
                      <a:fillRect/>
                    </a:stretch>
                  </pic:blipFill>
                  <pic:spPr bwMode="auto">
                    <a:xfrm>
                      <a:off x="0" y="0"/>
                      <a:ext cx="3638550" cy="218122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5</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w:t>
      </w:r>
      <w:r>
        <w:rPr>
          <w:rFonts w:ascii="Arial" w:hAnsi="Arial" w:cs="Arial"/>
          <w:color w:val="5A5A5A"/>
        </w:rPr>
        <w:t>5</w:t>
      </w:r>
      <w:r>
        <w:rPr>
          <w:rFonts w:ascii="Arial" w:hAnsi="Arial" w:cs="Arial" w:hint="eastAsia"/>
          <w:color w:val="5A5A5A"/>
        </w:rPr>
        <w:t>展示了一个</w:t>
      </w:r>
      <w:r>
        <w:rPr>
          <w:rFonts w:ascii="Arial" w:hAnsi="Arial" w:cs="Arial"/>
          <w:color w:val="5A5A5A"/>
        </w:rPr>
        <w:t>4 x 4</w:t>
      </w:r>
      <w:r>
        <w:rPr>
          <w:rFonts w:ascii="Arial" w:hAnsi="Arial" w:cs="Arial" w:hint="eastAsia"/>
          <w:color w:val="5A5A5A"/>
        </w:rPr>
        <w:t>的主存模型。</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主存的存取过程如下：</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当系统需要读取主存时，则将地址信号放到地址总线上传给主存，主存读到地址信号后，解析信号并定位到指定存储单元，然后将此存储单元数据放到数据总线上，供其它部件读取。</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写主存的过程类似，系统将要写入单元地址和数据分别放在地址总线和数据总线上，主存读取两个总线的内容，做相应的写操作。</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这里可以看出，主存存取的时间仅与存取次数呈线性关系，因为不存在机械操作，两次存取的数据的</w:t>
      </w:r>
      <w:r>
        <w:rPr>
          <w:rFonts w:ascii="Arial" w:hAnsi="Arial" w:cs="Arial"/>
          <w:color w:val="5A5A5A"/>
        </w:rPr>
        <w:t>“</w:t>
      </w:r>
      <w:r>
        <w:rPr>
          <w:rFonts w:ascii="Arial" w:hAnsi="Arial" w:cs="Arial" w:hint="eastAsia"/>
          <w:color w:val="5A5A5A"/>
        </w:rPr>
        <w:t>距离</w:t>
      </w:r>
      <w:r>
        <w:rPr>
          <w:rFonts w:ascii="Arial" w:hAnsi="Arial" w:cs="Arial"/>
          <w:color w:val="5A5A5A"/>
        </w:rPr>
        <w:t>”</w:t>
      </w:r>
      <w:r>
        <w:rPr>
          <w:rFonts w:ascii="Arial" w:hAnsi="Arial" w:cs="Arial" w:hint="eastAsia"/>
          <w:color w:val="5A5A5A"/>
        </w:rPr>
        <w:t>不会对时间有任何影响，例如，先取</w:t>
      </w:r>
      <w:r>
        <w:rPr>
          <w:rFonts w:ascii="Arial" w:hAnsi="Arial" w:cs="Arial"/>
          <w:color w:val="5A5A5A"/>
        </w:rPr>
        <w:t>A0</w:t>
      </w:r>
      <w:r>
        <w:rPr>
          <w:rFonts w:ascii="Arial" w:hAnsi="Arial" w:cs="Arial" w:hint="eastAsia"/>
          <w:color w:val="5A5A5A"/>
        </w:rPr>
        <w:t>再取</w:t>
      </w:r>
      <w:r>
        <w:rPr>
          <w:rFonts w:ascii="Arial" w:hAnsi="Arial" w:cs="Arial"/>
          <w:color w:val="5A5A5A"/>
        </w:rPr>
        <w:t>A1</w:t>
      </w:r>
      <w:r>
        <w:rPr>
          <w:rFonts w:ascii="Arial" w:hAnsi="Arial" w:cs="Arial" w:hint="eastAsia"/>
          <w:color w:val="5A5A5A"/>
        </w:rPr>
        <w:t>和先取</w:t>
      </w:r>
      <w:r>
        <w:rPr>
          <w:rFonts w:ascii="Arial" w:hAnsi="Arial" w:cs="Arial"/>
          <w:color w:val="5A5A5A"/>
        </w:rPr>
        <w:t>A0</w:t>
      </w:r>
      <w:r>
        <w:rPr>
          <w:rFonts w:ascii="Arial" w:hAnsi="Arial" w:cs="Arial" w:hint="eastAsia"/>
          <w:color w:val="5A5A5A"/>
        </w:rPr>
        <w:t>再取</w:t>
      </w:r>
      <w:r>
        <w:rPr>
          <w:rFonts w:ascii="Arial" w:hAnsi="Arial" w:cs="Arial"/>
          <w:color w:val="5A5A5A"/>
        </w:rPr>
        <w:t>D3</w:t>
      </w:r>
      <w:r>
        <w:rPr>
          <w:rFonts w:ascii="Arial" w:hAnsi="Arial" w:cs="Arial" w:hint="eastAsia"/>
          <w:color w:val="5A5A5A"/>
        </w:rPr>
        <w:t>的时间消耗是一样的。</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9" w:name="t9"/>
      <w:bookmarkEnd w:id="9"/>
      <w:r>
        <w:rPr>
          <w:rFonts w:ascii="Arial" w:hAnsi="Arial" w:cs="Arial" w:hint="eastAsia"/>
          <w:b w:val="0"/>
          <w:bCs w:val="0"/>
          <w:color w:val="2A2A2A"/>
          <w:sz w:val="24"/>
          <w:szCs w:val="24"/>
        </w:rPr>
        <w:t>磁盘存取原理</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上文说过，索引一般以文件形式存储在磁盘上，索引检索需要磁盘</w:t>
      </w:r>
      <w:r>
        <w:rPr>
          <w:rFonts w:ascii="Arial" w:hAnsi="Arial" w:cs="Arial"/>
          <w:color w:val="5A5A5A"/>
        </w:rPr>
        <w:t>I/O</w:t>
      </w:r>
      <w:r>
        <w:rPr>
          <w:rFonts w:ascii="Arial" w:hAnsi="Arial" w:cs="Arial" w:hint="eastAsia"/>
          <w:color w:val="5A5A5A"/>
        </w:rPr>
        <w:t>操作。与主存不同，磁盘</w:t>
      </w:r>
      <w:r>
        <w:rPr>
          <w:rFonts w:ascii="Arial" w:hAnsi="Arial" w:cs="Arial"/>
          <w:color w:val="5A5A5A"/>
        </w:rPr>
        <w:t>I/O</w:t>
      </w:r>
      <w:r>
        <w:rPr>
          <w:rFonts w:ascii="Arial" w:hAnsi="Arial" w:cs="Arial" w:hint="eastAsia"/>
          <w:color w:val="5A5A5A"/>
        </w:rPr>
        <w:t>存在机械运动耗费，因此磁盘</w:t>
      </w:r>
      <w:r>
        <w:rPr>
          <w:rFonts w:ascii="Arial" w:hAnsi="Arial" w:cs="Arial"/>
          <w:color w:val="5A5A5A"/>
        </w:rPr>
        <w:t>I/O</w:t>
      </w:r>
      <w:r>
        <w:rPr>
          <w:rFonts w:ascii="Arial" w:hAnsi="Arial" w:cs="Arial" w:hint="eastAsia"/>
          <w:color w:val="5A5A5A"/>
        </w:rPr>
        <w:t>的时间消耗是巨大的。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图</w:t>
      </w:r>
      <w:r>
        <w:rPr>
          <w:rFonts w:ascii="Arial" w:hAnsi="Arial" w:cs="Arial"/>
          <w:color w:val="5A5A5A"/>
        </w:rPr>
        <w:t>6</w:t>
      </w:r>
      <w:r>
        <w:rPr>
          <w:rFonts w:ascii="Arial" w:hAnsi="Arial" w:cs="Arial" w:hint="eastAsia"/>
          <w:color w:val="5A5A5A"/>
        </w:rPr>
        <w:t>是磁盘的整体结构示意图。</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2543175" cy="1638300"/>
            <wp:effectExtent l="19050" t="0" r="9525" b="0"/>
            <wp:docPr id="8" name="图片 14" descr="http://blog.codinglabs.org/uploads/pictures/theory-of-mysql-ind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http://blog.codinglabs.org/uploads/pictures/theory-of-mysql-index/6.png"/>
                    <pic:cNvPicPr>
                      <a:picLocks noChangeAspect="1" noChangeArrowheads="1"/>
                    </pic:cNvPicPr>
                  </pic:nvPicPr>
                  <pic:blipFill>
                    <a:blip r:embed="rId24" cstate="print"/>
                    <a:srcRect/>
                    <a:stretch>
                      <a:fillRect/>
                    </a:stretch>
                  </pic:blipFill>
                  <pic:spPr bwMode="auto">
                    <a:xfrm>
                      <a:off x="0" y="0"/>
                      <a:ext cx="2543175" cy="1638300"/>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6</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图</w:t>
      </w:r>
      <w:r>
        <w:rPr>
          <w:rFonts w:ascii="Arial" w:hAnsi="Arial" w:cs="Arial"/>
          <w:color w:val="5A5A5A"/>
        </w:rPr>
        <w:t>7</w:t>
      </w:r>
      <w:r>
        <w:rPr>
          <w:rFonts w:ascii="Arial" w:hAnsi="Arial" w:cs="Arial" w:hint="eastAsia"/>
          <w:color w:val="5A5A5A"/>
        </w:rPr>
        <w:t>是磁盘结构的示意图。</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lastRenderedPageBreak/>
        <w:drawing>
          <wp:inline distT="0" distB="0" distL="0" distR="0">
            <wp:extent cx="2562225" cy="2343150"/>
            <wp:effectExtent l="19050" t="0" r="9525" b="0"/>
            <wp:docPr id="9" name="图片 15" descr="http://blog.codinglabs.org/uploads/pictures/theory-of-mysql-ind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http://blog.codinglabs.org/uploads/pictures/theory-of-mysql-index/7.png"/>
                    <pic:cNvPicPr>
                      <a:picLocks noChangeAspect="1" noChangeArrowheads="1"/>
                    </pic:cNvPicPr>
                  </pic:nvPicPr>
                  <pic:blipFill>
                    <a:blip r:embed="rId25" cstate="print"/>
                    <a:srcRect/>
                    <a:stretch>
                      <a:fillRect/>
                    </a:stretch>
                  </pic:blipFill>
                  <pic:spPr bwMode="auto">
                    <a:xfrm>
                      <a:off x="0" y="0"/>
                      <a:ext cx="2562225" cy="2343150"/>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7</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10" w:name="t10"/>
      <w:bookmarkEnd w:id="10"/>
      <w:r>
        <w:rPr>
          <w:rFonts w:ascii="Arial" w:hAnsi="Arial" w:cs="Arial" w:hint="eastAsia"/>
          <w:b w:val="0"/>
          <w:bCs w:val="0"/>
          <w:color w:val="2A2A2A"/>
          <w:sz w:val="24"/>
          <w:szCs w:val="24"/>
        </w:rPr>
        <w:t>局部性原理与磁盘预读</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由于存储介质的特性，磁盘本身存取就比主存慢很多，再加上机械运动耗费，磁盘的存取速度往往是主存的几百分分之一，因此为了提高效率，要尽量减少磁盘</w:t>
      </w:r>
      <w:r>
        <w:rPr>
          <w:rFonts w:ascii="Arial" w:hAnsi="Arial" w:cs="Arial"/>
          <w:color w:val="5A5A5A"/>
        </w:rPr>
        <w:t>I/O</w:t>
      </w:r>
      <w:r>
        <w:rPr>
          <w:rFonts w:ascii="Arial" w:hAnsi="Arial" w:cs="Arial" w:hint="eastAsia"/>
          <w:color w:val="5A5A5A"/>
        </w:rPr>
        <w:t>。为了达到这个目的，磁盘往往不是严格按需读取，而是每次都会预读，即使只需要一个字节，磁盘也会从这个位置开始，顺序向后读取一定长度的数据放入内存。这样做的理论依据是计算机科学中著名的局部性原理：</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当一个数据被用到时，其附近的数据也通常会马上被使用。</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程序运行期间所需要的数据通常比较集中。</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由于磁盘顺序读取的效率很高（不需要寻道时间，只需很少的旋转时间），因此对于具有局部性的程序来说，预读可以提高</w:t>
      </w:r>
      <w:r>
        <w:rPr>
          <w:rFonts w:ascii="Arial" w:hAnsi="Arial" w:cs="Arial"/>
          <w:color w:val="5A5A5A"/>
        </w:rPr>
        <w:t>I/O</w:t>
      </w:r>
      <w:r>
        <w:rPr>
          <w:rFonts w:ascii="Arial" w:hAnsi="Arial" w:cs="Arial" w:hint="eastAsia"/>
          <w:color w:val="5A5A5A"/>
        </w:rPr>
        <w:t>效率。</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预读的长度一般为页（</w:t>
      </w:r>
      <w:r>
        <w:rPr>
          <w:rFonts w:ascii="Arial" w:hAnsi="Arial" w:cs="Arial"/>
          <w:color w:val="5A5A5A"/>
        </w:rPr>
        <w:t>page</w:t>
      </w:r>
      <w:r>
        <w:rPr>
          <w:rFonts w:ascii="Arial" w:hAnsi="Arial" w:cs="Arial" w:hint="eastAsia"/>
          <w:color w:val="5A5A5A"/>
        </w:rPr>
        <w:t>）的整倍数。页是计算机管理存储器的逻辑块，硬件及</w:t>
      </w:r>
      <w:hyperlink r:id="rId26" w:tgtFrame="_blank" w:tooltip="操作系统知识库" w:history="1">
        <w:r>
          <w:rPr>
            <w:rStyle w:val="a3"/>
            <w:rFonts w:ascii="Arial" w:hAnsi="Arial" w:cs="Arial" w:hint="eastAsia"/>
            <w:b/>
            <w:bCs/>
            <w:color w:val="DF3434"/>
          </w:rPr>
          <w:t>操作系统</w:t>
        </w:r>
      </w:hyperlink>
      <w:r>
        <w:rPr>
          <w:rFonts w:ascii="Arial" w:hAnsi="Arial" w:cs="Arial" w:hint="eastAsia"/>
          <w:color w:val="5A5A5A"/>
        </w:rPr>
        <w:t>往往将主存和磁盘存储区分割为连续的大小相等的块，每个存储块称为一页（在许多操作系统中，页得大小通常为</w:t>
      </w:r>
      <w:r>
        <w:rPr>
          <w:rFonts w:ascii="Arial" w:hAnsi="Arial" w:cs="Arial"/>
          <w:color w:val="5A5A5A"/>
        </w:rPr>
        <w:t>4k</w:t>
      </w:r>
      <w:r>
        <w:rPr>
          <w:rFonts w:ascii="Arial" w:hAnsi="Arial" w:cs="Arial" w:hint="eastAsia"/>
          <w:color w:val="5A5A5A"/>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11" w:name="t11"/>
      <w:bookmarkEnd w:id="11"/>
      <w:r>
        <w:rPr>
          <w:rFonts w:ascii="Arial" w:hAnsi="Arial" w:cs="Arial"/>
          <w:b w:val="0"/>
          <w:bCs w:val="0"/>
          <w:color w:val="2A2A2A"/>
          <w:sz w:val="24"/>
          <w:szCs w:val="24"/>
        </w:rPr>
        <w:t>B-/+Tree</w:t>
      </w:r>
      <w:r>
        <w:rPr>
          <w:rFonts w:ascii="Arial" w:hAnsi="Arial" w:cs="Arial" w:hint="eastAsia"/>
          <w:b w:val="0"/>
          <w:bCs w:val="0"/>
          <w:color w:val="2A2A2A"/>
          <w:sz w:val="24"/>
          <w:szCs w:val="24"/>
        </w:rPr>
        <w:t>索引的性能分析</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到这里终于可以分析</w:t>
      </w:r>
      <w:r>
        <w:rPr>
          <w:rFonts w:ascii="Arial" w:hAnsi="Arial" w:cs="Arial"/>
          <w:color w:val="5A5A5A"/>
        </w:rPr>
        <w:t>B-/+Tree</w:t>
      </w:r>
      <w:r>
        <w:rPr>
          <w:rFonts w:ascii="Arial" w:hAnsi="Arial" w:cs="Arial" w:hint="eastAsia"/>
          <w:color w:val="5A5A5A"/>
        </w:rPr>
        <w:t>索引的性能了。</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上文说过一般使用磁盘</w:t>
      </w:r>
      <w:r>
        <w:rPr>
          <w:rFonts w:ascii="Arial" w:hAnsi="Arial" w:cs="Arial"/>
          <w:color w:val="5A5A5A"/>
        </w:rPr>
        <w:t>I/O</w:t>
      </w:r>
      <w:r>
        <w:rPr>
          <w:rFonts w:ascii="Arial" w:hAnsi="Arial" w:cs="Arial" w:hint="eastAsia"/>
          <w:color w:val="5A5A5A"/>
        </w:rPr>
        <w:t>次数评价索引结构的优劣。先从</w:t>
      </w:r>
      <w:r>
        <w:rPr>
          <w:rFonts w:ascii="Arial" w:hAnsi="Arial" w:cs="Arial"/>
          <w:color w:val="5A5A5A"/>
        </w:rPr>
        <w:t>B-Tree</w:t>
      </w:r>
      <w:r>
        <w:rPr>
          <w:rFonts w:ascii="Arial" w:hAnsi="Arial" w:cs="Arial" w:hint="eastAsia"/>
          <w:color w:val="5A5A5A"/>
        </w:rPr>
        <w:t>分析，根据</w:t>
      </w:r>
      <w:r>
        <w:rPr>
          <w:rFonts w:ascii="Arial" w:hAnsi="Arial" w:cs="Arial"/>
          <w:color w:val="5A5A5A"/>
        </w:rPr>
        <w:t>B-Tree</w:t>
      </w:r>
      <w:r>
        <w:rPr>
          <w:rFonts w:ascii="Arial" w:hAnsi="Arial" w:cs="Arial" w:hint="eastAsia"/>
          <w:color w:val="5A5A5A"/>
        </w:rPr>
        <w:t>的定义，可知检索一次最多需要访问</w:t>
      </w:r>
      <w:r>
        <w:rPr>
          <w:rFonts w:ascii="Arial" w:hAnsi="Arial" w:cs="Arial"/>
          <w:color w:val="5A5A5A"/>
        </w:rPr>
        <w:t>h</w:t>
      </w:r>
      <w:r>
        <w:rPr>
          <w:rFonts w:ascii="Arial" w:hAnsi="Arial" w:cs="Arial" w:hint="eastAsia"/>
          <w:color w:val="5A5A5A"/>
        </w:rPr>
        <w:t>个节点。数据库系统的设计者巧妙利用了磁盘预读原理，将一个节点的大小设为等于一个页，这样每个节点只需要一次</w:t>
      </w:r>
      <w:r>
        <w:rPr>
          <w:rFonts w:ascii="Arial" w:hAnsi="Arial" w:cs="Arial"/>
          <w:color w:val="5A5A5A"/>
        </w:rPr>
        <w:t>I/O</w:t>
      </w:r>
      <w:r>
        <w:rPr>
          <w:rFonts w:ascii="Arial" w:hAnsi="Arial" w:cs="Arial" w:hint="eastAsia"/>
          <w:color w:val="5A5A5A"/>
        </w:rPr>
        <w:t>就可以完全载入。为了达到这个目的，在实际实现</w:t>
      </w:r>
      <w:r>
        <w:rPr>
          <w:rFonts w:ascii="Arial" w:hAnsi="Arial" w:cs="Arial"/>
          <w:color w:val="5A5A5A"/>
        </w:rPr>
        <w:t>B-Tree</w:t>
      </w:r>
      <w:r>
        <w:rPr>
          <w:rFonts w:ascii="Arial" w:hAnsi="Arial" w:cs="Arial" w:hint="eastAsia"/>
          <w:color w:val="5A5A5A"/>
        </w:rPr>
        <w:t>还需要使用如下技巧：</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每次新建节点时，直接申请一个页的空间，这样就保证一个节点物理上也存储在一个页里，加之计算机存储分配都是按页对齐的，就实现了一个</w:t>
      </w:r>
      <w:r>
        <w:rPr>
          <w:rFonts w:ascii="Arial" w:hAnsi="Arial" w:cs="Arial"/>
          <w:color w:val="5A5A5A"/>
        </w:rPr>
        <w:t>node</w:t>
      </w:r>
      <w:r>
        <w:rPr>
          <w:rFonts w:ascii="Arial" w:hAnsi="Arial" w:cs="Arial" w:hint="eastAsia"/>
          <w:color w:val="5A5A5A"/>
        </w:rPr>
        <w:t>只需一次</w:t>
      </w:r>
      <w:r>
        <w:rPr>
          <w:rFonts w:ascii="Arial" w:hAnsi="Arial" w:cs="Arial"/>
          <w:color w:val="5A5A5A"/>
        </w:rPr>
        <w:t>I/O</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B-Tree</w:t>
      </w:r>
      <w:r>
        <w:rPr>
          <w:rFonts w:ascii="Arial" w:hAnsi="Arial" w:cs="Arial" w:hint="eastAsia"/>
          <w:color w:val="5A5A5A"/>
        </w:rPr>
        <w:t>中一次检索最多需要</w:t>
      </w:r>
      <w:r>
        <w:rPr>
          <w:rFonts w:ascii="Arial" w:hAnsi="Arial" w:cs="Arial"/>
          <w:color w:val="5A5A5A"/>
        </w:rPr>
        <w:t>h-1</w:t>
      </w:r>
      <w:r>
        <w:rPr>
          <w:rFonts w:ascii="Arial" w:hAnsi="Arial" w:cs="Arial" w:hint="eastAsia"/>
          <w:color w:val="5A5A5A"/>
        </w:rPr>
        <w:t>次</w:t>
      </w:r>
      <w:r>
        <w:rPr>
          <w:rFonts w:ascii="Arial" w:hAnsi="Arial" w:cs="Arial"/>
          <w:color w:val="5A5A5A"/>
        </w:rPr>
        <w:t>I/O</w:t>
      </w:r>
      <w:r>
        <w:rPr>
          <w:rFonts w:ascii="Arial" w:hAnsi="Arial" w:cs="Arial" w:hint="eastAsia"/>
          <w:color w:val="5A5A5A"/>
        </w:rPr>
        <w:t>（根节点常驻内存），渐进复杂度为</w:t>
      </w:r>
      <w:r>
        <w:rPr>
          <w:rStyle w:val="mi"/>
          <w:rFonts w:ascii="MathJax_Math-italic" w:hAnsi="MathJax_Math-italic" w:cs="Arial"/>
          <w:color w:val="5A5A5A"/>
          <w:bdr w:val="none" w:sz="0" w:space="0" w:color="auto" w:frame="1"/>
        </w:rPr>
        <w:t>O</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h</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O</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logdN</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O(h)=O(logdN)</w:t>
      </w:r>
      <w:r>
        <w:rPr>
          <w:rFonts w:ascii="Arial" w:hAnsi="Arial" w:cs="Arial" w:hint="eastAsia"/>
          <w:color w:val="5A5A5A"/>
        </w:rPr>
        <w:t>。一般实际应用中，出度</w:t>
      </w:r>
      <w:r>
        <w:rPr>
          <w:rFonts w:ascii="Arial" w:hAnsi="Arial" w:cs="Arial"/>
          <w:color w:val="5A5A5A"/>
        </w:rPr>
        <w:t>d</w:t>
      </w:r>
      <w:r>
        <w:rPr>
          <w:rFonts w:ascii="Arial" w:hAnsi="Arial" w:cs="Arial" w:hint="eastAsia"/>
          <w:color w:val="5A5A5A"/>
        </w:rPr>
        <w:t>是非常大的数字，通常超过</w:t>
      </w:r>
      <w:r>
        <w:rPr>
          <w:rFonts w:ascii="Arial" w:hAnsi="Arial" w:cs="Arial"/>
          <w:color w:val="5A5A5A"/>
        </w:rPr>
        <w:t>100</w:t>
      </w:r>
      <w:r>
        <w:rPr>
          <w:rFonts w:ascii="Arial" w:hAnsi="Arial" w:cs="Arial" w:hint="eastAsia"/>
          <w:color w:val="5A5A5A"/>
        </w:rPr>
        <w:t>，因此</w:t>
      </w:r>
      <w:r>
        <w:rPr>
          <w:rFonts w:ascii="Arial" w:hAnsi="Arial" w:cs="Arial"/>
          <w:color w:val="5A5A5A"/>
        </w:rPr>
        <w:t>h</w:t>
      </w:r>
      <w:r>
        <w:rPr>
          <w:rFonts w:ascii="Arial" w:hAnsi="Arial" w:cs="Arial" w:hint="eastAsia"/>
          <w:color w:val="5A5A5A"/>
        </w:rPr>
        <w:t>非常小（通常不超过</w:t>
      </w:r>
      <w:r>
        <w:rPr>
          <w:rFonts w:ascii="Arial" w:hAnsi="Arial" w:cs="Arial"/>
          <w:color w:val="5A5A5A"/>
        </w:rPr>
        <w:t>3</w:t>
      </w:r>
      <w:r>
        <w:rPr>
          <w:rFonts w:ascii="Arial" w:hAnsi="Arial" w:cs="Arial" w:hint="eastAsia"/>
          <w:color w:val="5A5A5A"/>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综上所述，用</w:t>
      </w:r>
      <w:r>
        <w:rPr>
          <w:rFonts w:ascii="Arial" w:hAnsi="Arial" w:cs="Arial"/>
          <w:color w:val="5A5A5A"/>
        </w:rPr>
        <w:t>B-Tree</w:t>
      </w:r>
      <w:r>
        <w:rPr>
          <w:rFonts w:ascii="Arial" w:hAnsi="Arial" w:cs="Arial" w:hint="eastAsia"/>
          <w:color w:val="5A5A5A"/>
        </w:rPr>
        <w:t>作为索引结构效率是非常高的。</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而红黑树这种结构，</w:t>
      </w:r>
      <w:r>
        <w:rPr>
          <w:rFonts w:ascii="Arial" w:hAnsi="Arial" w:cs="Arial"/>
          <w:color w:val="5A5A5A"/>
        </w:rPr>
        <w:t>h</w:t>
      </w:r>
      <w:r>
        <w:rPr>
          <w:rFonts w:ascii="Arial" w:hAnsi="Arial" w:cs="Arial" w:hint="eastAsia"/>
          <w:color w:val="5A5A5A"/>
        </w:rPr>
        <w:t>明显要深的多。由于逻辑上很近的节点（父子）物理上可能很远，无法利用局部性，所以红黑树的</w:t>
      </w:r>
      <w:r>
        <w:rPr>
          <w:rFonts w:ascii="Arial" w:hAnsi="Arial" w:cs="Arial"/>
          <w:color w:val="5A5A5A"/>
        </w:rPr>
        <w:t>I/O</w:t>
      </w:r>
      <w:r>
        <w:rPr>
          <w:rFonts w:ascii="Arial" w:hAnsi="Arial" w:cs="Arial" w:hint="eastAsia"/>
          <w:color w:val="5A5A5A"/>
        </w:rPr>
        <w:t>渐进复杂度也为</w:t>
      </w:r>
      <w:r>
        <w:rPr>
          <w:rFonts w:ascii="Arial" w:hAnsi="Arial" w:cs="Arial"/>
          <w:color w:val="5A5A5A"/>
        </w:rPr>
        <w:t>O(h)</w:t>
      </w:r>
      <w:r>
        <w:rPr>
          <w:rFonts w:ascii="Arial" w:hAnsi="Arial" w:cs="Arial" w:hint="eastAsia"/>
          <w:color w:val="5A5A5A"/>
        </w:rPr>
        <w:t>，效率明显比</w:t>
      </w:r>
      <w:r>
        <w:rPr>
          <w:rFonts w:ascii="Arial" w:hAnsi="Arial" w:cs="Arial"/>
          <w:color w:val="5A5A5A"/>
        </w:rPr>
        <w:t>B-Tree</w:t>
      </w:r>
      <w:r>
        <w:rPr>
          <w:rFonts w:ascii="Arial" w:hAnsi="Arial" w:cs="Arial" w:hint="eastAsia"/>
          <w:color w:val="5A5A5A"/>
        </w:rPr>
        <w:t>差很多。</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上文还说过，</w:t>
      </w:r>
      <w:r>
        <w:rPr>
          <w:rFonts w:ascii="Arial" w:hAnsi="Arial" w:cs="Arial"/>
          <w:color w:val="5A5A5A"/>
        </w:rPr>
        <w:t>B+Tree</w:t>
      </w:r>
      <w:r>
        <w:rPr>
          <w:rFonts w:ascii="Arial" w:hAnsi="Arial" w:cs="Arial" w:hint="eastAsia"/>
          <w:color w:val="5A5A5A"/>
        </w:rPr>
        <w:t>更适合外存索引，原因和内节点出度</w:t>
      </w:r>
      <w:r>
        <w:rPr>
          <w:rFonts w:ascii="Arial" w:hAnsi="Arial" w:cs="Arial"/>
          <w:color w:val="5A5A5A"/>
        </w:rPr>
        <w:t>d</w:t>
      </w:r>
      <w:r>
        <w:rPr>
          <w:rFonts w:ascii="Arial" w:hAnsi="Arial" w:cs="Arial" w:hint="eastAsia"/>
          <w:color w:val="5A5A5A"/>
        </w:rPr>
        <w:t>有关。从上面分析可以看到，</w:t>
      </w:r>
      <w:r>
        <w:rPr>
          <w:rFonts w:ascii="Arial" w:hAnsi="Arial" w:cs="Arial"/>
          <w:color w:val="5A5A5A"/>
        </w:rPr>
        <w:t>d</w:t>
      </w:r>
      <w:r>
        <w:rPr>
          <w:rFonts w:ascii="Arial" w:hAnsi="Arial" w:cs="Arial" w:hint="eastAsia"/>
          <w:color w:val="5A5A5A"/>
        </w:rPr>
        <w:t>越大索引的性能越好，而出度的上限取决于节点内</w:t>
      </w:r>
      <w:r>
        <w:rPr>
          <w:rFonts w:ascii="Arial" w:hAnsi="Arial" w:cs="Arial"/>
          <w:color w:val="5A5A5A"/>
        </w:rPr>
        <w:t>key</w:t>
      </w:r>
      <w:r>
        <w:rPr>
          <w:rFonts w:ascii="Arial" w:hAnsi="Arial" w:cs="Arial" w:hint="eastAsia"/>
          <w:color w:val="5A5A5A"/>
        </w:rPr>
        <w:t>和</w:t>
      </w:r>
      <w:r>
        <w:rPr>
          <w:rFonts w:ascii="Arial" w:hAnsi="Arial" w:cs="Arial"/>
          <w:color w:val="5A5A5A"/>
        </w:rPr>
        <w:t>data</w:t>
      </w:r>
      <w:r>
        <w:rPr>
          <w:rFonts w:ascii="Arial" w:hAnsi="Arial" w:cs="Arial" w:hint="eastAsia"/>
          <w:color w:val="5A5A5A"/>
        </w:rPr>
        <w:t>的大小：</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Style w:val="mi"/>
          <w:rFonts w:ascii="MathJax_Math-italic" w:hAnsi="MathJax_Math-italic" w:cs="Arial"/>
          <w:color w:val="5A5A5A"/>
          <w:bdr w:val="none" w:sz="0" w:space="0" w:color="auto" w:frame="1"/>
        </w:rPr>
        <w:t>dmax</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floor</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pagesize</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keysize</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datasize</w:t>
      </w:r>
      <w:r>
        <w:rPr>
          <w:rStyle w:val="mo"/>
          <w:rFonts w:ascii="MathJax_Main" w:hAnsi="MathJax_Main" w:cs="Arial"/>
          <w:color w:val="5A5A5A"/>
          <w:bdr w:val="none" w:sz="0" w:space="0" w:color="auto" w:frame="1"/>
        </w:rPr>
        <w:t>+</w:t>
      </w:r>
      <w:r>
        <w:rPr>
          <w:rStyle w:val="mi"/>
          <w:rFonts w:ascii="MathJax_Math-italic" w:hAnsi="MathJax_Math-italic" w:cs="Arial"/>
          <w:color w:val="5A5A5A"/>
          <w:bdr w:val="none" w:sz="0" w:space="0" w:color="auto" w:frame="1"/>
        </w:rPr>
        <w:t>pointsize</w:t>
      </w:r>
      <w:r>
        <w:rPr>
          <w:rStyle w:val="mo"/>
          <w:rFonts w:ascii="MathJax_Main" w:hAnsi="MathJax_Main" w:cs="Arial"/>
          <w:color w:val="5A5A5A"/>
          <w:bdr w:val="none" w:sz="0" w:space="0" w:color="auto" w:frame="1"/>
        </w:rPr>
        <w:t>))</w:t>
      </w:r>
      <w:r>
        <w:rPr>
          <w:rStyle w:val="mjxassistivemathml"/>
          <w:rFonts w:ascii="Arial" w:hAnsi="Arial" w:cs="Arial"/>
          <w:color w:val="5A5A5A"/>
          <w:bdr w:val="none" w:sz="0" w:space="0" w:color="auto" w:frame="1"/>
        </w:rPr>
        <w:t>dmax=floor(pagesize/(keysize+datasize+pointsize))</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floor</w:t>
      </w:r>
      <w:r>
        <w:rPr>
          <w:rFonts w:ascii="Arial" w:hAnsi="Arial" w:cs="Arial" w:hint="eastAsia"/>
          <w:color w:val="5A5A5A"/>
        </w:rPr>
        <w:t>表示向下取整。由于</w:t>
      </w:r>
      <w:r>
        <w:rPr>
          <w:rFonts w:ascii="Arial" w:hAnsi="Arial" w:cs="Arial"/>
          <w:color w:val="5A5A5A"/>
        </w:rPr>
        <w:t>B+Tree</w:t>
      </w:r>
      <w:r>
        <w:rPr>
          <w:rFonts w:ascii="Arial" w:hAnsi="Arial" w:cs="Arial" w:hint="eastAsia"/>
          <w:color w:val="5A5A5A"/>
        </w:rPr>
        <w:t>内节点去掉了</w:t>
      </w:r>
      <w:r>
        <w:rPr>
          <w:rFonts w:ascii="Arial" w:hAnsi="Arial" w:cs="Arial"/>
          <w:color w:val="5A5A5A"/>
        </w:rPr>
        <w:t>data</w:t>
      </w:r>
      <w:r>
        <w:rPr>
          <w:rFonts w:ascii="Arial" w:hAnsi="Arial" w:cs="Arial" w:hint="eastAsia"/>
          <w:color w:val="5A5A5A"/>
        </w:rPr>
        <w:t>域，因此可以拥有更大的出度，拥有更好的性能。</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这一章从理论角度讨论了与索引相关的数据结构与算法问题，下一章将讨论</w:t>
      </w:r>
      <w:r>
        <w:rPr>
          <w:rFonts w:ascii="Arial" w:hAnsi="Arial" w:cs="Arial"/>
          <w:color w:val="5A5A5A"/>
        </w:rPr>
        <w:t>B+Tree</w:t>
      </w:r>
      <w:r>
        <w:rPr>
          <w:rFonts w:ascii="Arial" w:hAnsi="Arial" w:cs="Arial" w:hint="eastAsia"/>
          <w:color w:val="5A5A5A"/>
        </w:rPr>
        <w:t>是如何具体实现为</w:t>
      </w:r>
      <w:r>
        <w:rPr>
          <w:rFonts w:ascii="Arial" w:hAnsi="Arial" w:cs="Arial"/>
          <w:color w:val="5A5A5A"/>
        </w:rPr>
        <w:t>MySQL</w:t>
      </w:r>
      <w:r>
        <w:rPr>
          <w:rFonts w:ascii="Arial" w:hAnsi="Arial" w:cs="Arial" w:hint="eastAsia"/>
          <w:color w:val="5A5A5A"/>
        </w:rPr>
        <w:t>中索引，同时将结合</w:t>
      </w:r>
      <w:r>
        <w:rPr>
          <w:rFonts w:ascii="Arial" w:hAnsi="Arial" w:cs="Arial"/>
          <w:color w:val="5A5A5A"/>
        </w:rPr>
        <w:t>MyISAM</w:t>
      </w:r>
      <w:r>
        <w:rPr>
          <w:rFonts w:ascii="Arial" w:hAnsi="Arial" w:cs="Arial" w:hint="eastAsia"/>
          <w:color w:val="5A5A5A"/>
        </w:rPr>
        <w:t>和</w:t>
      </w:r>
      <w:r>
        <w:rPr>
          <w:rFonts w:ascii="Arial" w:hAnsi="Arial" w:cs="Arial"/>
          <w:color w:val="5A5A5A"/>
        </w:rPr>
        <w:t>InnDB</w:t>
      </w:r>
      <w:r>
        <w:rPr>
          <w:rFonts w:ascii="Arial" w:hAnsi="Arial" w:cs="Arial" w:hint="eastAsia"/>
          <w:color w:val="5A5A5A"/>
        </w:rPr>
        <w:t>存储引擎介绍非聚集索引和聚集索引两种不同的索引实现形式。</w:t>
      </w:r>
    </w:p>
    <w:p w:rsidR="00D60D99" w:rsidRDefault="00D60D99" w:rsidP="00D60D99">
      <w:pPr>
        <w:pStyle w:v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Arial" w:hAnsi="Arial" w:cs="Arial"/>
          <w:color w:val="2A2A2A"/>
          <w:sz w:val="24"/>
          <w:szCs w:val="24"/>
        </w:rPr>
      </w:pPr>
      <w:bookmarkStart w:id="12" w:name="t12"/>
      <w:bookmarkEnd w:id="12"/>
      <w:r>
        <w:rPr>
          <w:rFonts w:ascii="Arial" w:hAnsi="Arial" w:cs="Arial"/>
          <w:color w:val="2A2A2A"/>
          <w:sz w:val="24"/>
          <w:szCs w:val="24"/>
        </w:rPr>
        <w:t>MySQL</w:t>
      </w:r>
      <w:r>
        <w:rPr>
          <w:rFonts w:ascii="Arial" w:hAnsi="Arial" w:cs="Arial" w:hint="eastAsia"/>
          <w:color w:val="2A2A2A"/>
          <w:sz w:val="24"/>
          <w:szCs w:val="24"/>
        </w:rPr>
        <w:t>索引实现</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lastRenderedPageBreak/>
        <w:t>在</w:t>
      </w:r>
      <w:r>
        <w:rPr>
          <w:rFonts w:ascii="Arial" w:hAnsi="Arial" w:cs="Arial"/>
          <w:color w:val="5A5A5A"/>
        </w:rPr>
        <w:t>MySQL</w:t>
      </w:r>
      <w:r>
        <w:rPr>
          <w:rFonts w:ascii="Arial" w:hAnsi="Arial" w:cs="Arial" w:hint="eastAsia"/>
          <w:color w:val="5A5A5A"/>
        </w:rPr>
        <w:t>中，索引属于存储引擎级别的概念，不同存储引擎对索引的实现方式是不同的，本文主要讨论</w:t>
      </w:r>
      <w:r>
        <w:rPr>
          <w:rFonts w:ascii="Arial" w:hAnsi="Arial" w:cs="Arial"/>
          <w:color w:val="5A5A5A"/>
        </w:rPr>
        <w:t>MyISAM</w:t>
      </w:r>
      <w:r>
        <w:rPr>
          <w:rFonts w:ascii="Arial" w:hAnsi="Arial" w:cs="Arial" w:hint="eastAsia"/>
          <w:color w:val="5A5A5A"/>
        </w:rPr>
        <w:t>和</w:t>
      </w:r>
      <w:r>
        <w:rPr>
          <w:rFonts w:ascii="Arial" w:hAnsi="Arial" w:cs="Arial"/>
          <w:color w:val="5A5A5A"/>
        </w:rPr>
        <w:t>InnoDB</w:t>
      </w:r>
      <w:r>
        <w:rPr>
          <w:rFonts w:ascii="Arial" w:hAnsi="Arial" w:cs="Arial" w:hint="eastAsia"/>
          <w:color w:val="5A5A5A"/>
        </w:rPr>
        <w:t>两个存储引擎的索引实现方式</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32" w:lineRule="atLeast"/>
        <w:rPr>
          <w:rFonts w:ascii="Arial" w:hAnsi="Arial" w:cs="Arial"/>
          <w:color w:val="2A2A2A"/>
          <w:sz w:val="24"/>
          <w:szCs w:val="24"/>
        </w:rPr>
      </w:pPr>
      <w:bookmarkStart w:id="13" w:name="t13"/>
      <w:bookmarkEnd w:id="13"/>
      <w:r>
        <w:rPr>
          <w:rFonts w:ascii="Arial" w:hAnsi="Arial" w:cs="Arial"/>
          <w:color w:val="2A2A2A"/>
          <w:sz w:val="24"/>
          <w:szCs w:val="24"/>
        </w:rPr>
        <w:t>MyISAM</w:t>
      </w:r>
      <w:r>
        <w:rPr>
          <w:rFonts w:ascii="Arial" w:hAnsi="Arial" w:cs="Arial" w:hint="eastAsia"/>
          <w:color w:val="2A2A2A"/>
          <w:sz w:val="24"/>
          <w:szCs w:val="24"/>
        </w:rPr>
        <w:t>索引实现</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MyISAM</w:t>
      </w:r>
      <w:r>
        <w:rPr>
          <w:rFonts w:ascii="Arial" w:hAnsi="Arial" w:cs="Arial" w:hint="eastAsia"/>
          <w:color w:val="5A5A5A"/>
        </w:rPr>
        <w:t>引擎使用</w:t>
      </w:r>
      <w:r>
        <w:rPr>
          <w:rFonts w:ascii="Arial" w:hAnsi="Arial" w:cs="Arial"/>
          <w:color w:val="5A5A5A"/>
        </w:rPr>
        <w:t>B+Tree</w:t>
      </w:r>
      <w:r>
        <w:rPr>
          <w:rFonts w:ascii="Arial" w:hAnsi="Arial" w:cs="Arial" w:hint="eastAsia"/>
          <w:color w:val="5A5A5A"/>
        </w:rPr>
        <w:t>作为索引结构，叶节点的</w:t>
      </w:r>
      <w:r>
        <w:rPr>
          <w:rFonts w:ascii="Arial" w:hAnsi="Arial" w:cs="Arial"/>
          <w:color w:val="5A5A5A"/>
        </w:rPr>
        <w:t>data</w:t>
      </w:r>
      <w:r>
        <w:rPr>
          <w:rFonts w:ascii="Arial" w:hAnsi="Arial" w:cs="Arial" w:hint="eastAsia"/>
          <w:color w:val="5A5A5A"/>
        </w:rPr>
        <w:t>域存放的是数据记录的地址。下图是</w:t>
      </w:r>
      <w:r>
        <w:rPr>
          <w:rFonts w:ascii="Arial" w:hAnsi="Arial" w:cs="Arial"/>
          <w:color w:val="5A5A5A"/>
        </w:rPr>
        <w:t>MyISAM</w:t>
      </w:r>
      <w:r>
        <w:rPr>
          <w:rFonts w:ascii="Arial" w:hAnsi="Arial" w:cs="Arial" w:hint="eastAsia"/>
          <w:color w:val="5A5A5A"/>
        </w:rPr>
        <w:t>索引的原理图：</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6324600" cy="5086350"/>
            <wp:effectExtent l="19050" t="0" r="0" b="0"/>
            <wp:docPr id="10" name="图片 16" descr="http://blog.codinglabs.org/uploads/pictures/theory-of-mysql-inde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http://blog.codinglabs.org/uploads/pictures/theory-of-mysql-index/8.png"/>
                    <pic:cNvPicPr>
                      <a:picLocks noChangeAspect="1" noChangeArrowheads="1"/>
                    </pic:cNvPicPr>
                  </pic:nvPicPr>
                  <pic:blipFill>
                    <a:blip r:embed="rId27" cstate="print"/>
                    <a:srcRect/>
                    <a:stretch>
                      <a:fillRect/>
                    </a:stretch>
                  </pic:blipFill>
                  <pic:spPr bwMode="auto">
                    <a:xfrm>
                      <a:off x="0" y="0"/>
                      <a:ext cx="6324600" cy="5086350"/>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8</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这里设表一共有三列，假设我们以</w:t>
      </w:r>
      <w:r>
        <w:rPr>
          <w:rFonts w:ascii="Arial" w:hAnsi="Arial" w:cs="Arial"/>
          <w:color w:val="5A5A5A"/>
        </w:rPr>
        <w:t>Col1</w:t>
      </w:r>
      <w:r>
        <w:rPr>
          <w:rFonts w:ascii="Arial" w:hAnsi="Arial" w:cs="Arial" w:hint="eastAsia"/>
          <w:color w:val="5A5A5A"/>
        </w:rPr>
        <w:t>为主键，则图</w:t>
      </w:r>
      <w:r>
        <w:rPr>
          <w:rFonts w:ascii="Arial" w:hAnsi="Arial" w:cs="Arial"/>
          <w:color w:val="5A5A5A"/>
        </w:rPr>
        <w:t>8</w:t>
      </w:r>
      <w:r>
        <w:rPr>
          <w:rFonts w:ascii="Arial" w:hAnsi="Arial" w:cs="Arial" w:hint="eastAsia"/>
          <w:color w:val="5A5A5A"/>
        </w:rPr>
        <w:t>是一个</w:t>
      </w:r>
      <w:r>
        <w:rPr>
          <w:rFonts w:ascii="Arial" w:hAnsi="Arial" w:cs="Arial"/>
          <w:color w:val="5A5A5A"/>
        </w:rPr>
        <w:t>MyISAM</w:t>
      </w:r>
      <w:r>
        <w:rPr>
          <w:rFonts w:ascii="Arial" w:hAnsi="Arial" w:cs="Arial" w:hint="eastAsia"/>
          <w:color w:val="5A5A5A"/>
        </w:rPr>
        <w:t>表的主索引（</w:t>
      </w:r>
      <w:r>
        <w:rPr>
          <w:rFonts w:ascii="Arial" w:hAnsi="Arial" w:cs="Arial"/>
          <w:color w:val="5A5A5A"/>
        </w:rPr>
        <w:t>Primary key</w:t>
      </w:r>
      <w:r>
        <w:rPr>
          <w:rFonts w:ascii="Arial" w:hAnsi="Arial" w:cs="Arial" w:hint="eastAsia"/>
          <w:color w:val="5A5A5A"/>
        </w:rPr>
        <w:t>）示意。可以看出</w:t>
      </w:r>
      <w:r>
        <w:rPr>
          <w:rFonts w:ascii="Arial" w:hAnsi="Arial" w:cs="Arial"/>
          <w:color w:val="5A5A5A"/>
        </w:rPr>
        <w:t>MyISAM</w:t>
      </w:r>
      <w:r>
        <w:rPr>
          <w:rFonts w:ascii="Arial" w:hAnsi="Arial" w:cs="Arial" w:hint="eastAsia"/>
          <w:color w:val="5A5A5A"/>
        </w:rPr>
        <w:t>的索引文件仅仅保存数据记录的地址。在</w:t>
      </w:r>
      <w:r>
        <w:rPr>
          <w:rFonts w:ascii="Arial" w:hAnsi="Arial" w:cs="Arial"/>
          <w:color w:val="5A5A5A"/>
        </w:rPr>
        <w:t>MyISAM</w:t>
      </w:r>
      <w:r>
        <w:rPr>
          <w:rFonts w:ascii="Arial" w:hAnsi="Arial" w:cs="Arial" w:hint="eastAsia"/>
          <w:color w:val="5A5A5A"/>
        </w:rPr>
        <w:t>中，主索引和辅助索引（</w:t>
      </w:r>
      <w:r>
        <w:rPr>
          <w:rFonts w:ascii="Arial" w:hAnsi="Arial" w:cs="Arial"/>
          <w:color w:val="5A5A5A"/>
        </w:rPr>
        <w:t>Secondary key</w:t>
      </w:r>
      <w:r>
        <w:rPr>
          <w:rFonts w:ascii="Arial" w:hAnsi="Arial" w:cs="Arial" w:hint="eastAsia"/>
          <w:color w:val="5A5A5A"/>
        </w:rPr>
        <w:t>）在结构上没有任何区别，只是主索引要求</w:t>
      </w:r>
      <w:r>
        <w:rPr>
          <w:rFonts w:ascii="Arial" w:hAnsi="Arial" w:cs="Arial"/>
          <w:color w:val="5A5A5A"/>
        </w:rPr>
        <w:t>key</w:t>
      </w:r>
      <w:r>
        <w:rPr>
          <w:rFonts w:ascii="Arial" w:hAnsi="Arial" w:cs="Arial" w:hint="eastAsia"/>
          <w:color w:val="5A5A5A"/>
        </w:rPr>
        <w:t>是唯一的，而辅助索引的</w:t>
      </w:r>
      <w:r>
        <w:rPr>
          <w:rFonts w:ascii="Arial" w:hAnsi="Arial" w:cs="Arial"/>
          <w:color w:val="5A5A5A"/>
        </w:rPr>
        <w:t>key</w:t>
      </w:r>
      <w:r>
        <w:rPr>
          <w:rFonts w:ascii="Arial" w:hAnsi="Arial" w:cs="Arial" w:hint="eastAsia"/>
          <w:color w:val="5A5A5A"/>
        </w:rPr>
        <w:t>可以重复。如果我们在</w:t>
      </w:r>
      <w:r>
        <w:rPr>
          <w:rFonts w:ascii="Arial" w:hAnsi="Arial" w:cs="Arial"/>
          <w:color w:val="5A5A5A"/>
        </w:rPr>
        <w:t>Col2</w:t>
      </w:r>
      <w:r>
        <w:rPr>
          <w:rFonts w:ascii="Arial" w:hAnsi="Arial" w:cs="Arial" w:hint="eastAsia"/>
          <w:color w:val="5A5A5A"/>
        </w:rPr>
        <w:t>上建立一个辅助索引，则此索引的结构如下图所示：</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6324600" cy="5086350"/>
            <wp:effectExtent l="19050" t="0" r="0" b="0"/>
            <wp:docPr id="11" name="图片 17" descr="http://blog.codinglabs.org/uploads/pictures/theory-of-mysql-inde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http://blog.codinglabs.org/uploads/pictures/theory-of-mysql-index/9.png"/>
                    <pic:cNvPicPr>
                      <a:picLocks noChangeAspect="1" noChangeArrowheads="1"/>
                    </pic:cNvPicPr>
                  </pic:nvPicPr>
                  <pic:blipFill>
                    <a:blip r:embed="rId28" cstate="print"/>
                    <a:srcRect/>
                    <a:stretch>
                      <a:fillRect/>
                    </a:stretch>
                  </pic:blipFill>
                  <pic:spPr bwMode="auto">
                    <a:xfrm>
                      <a:off x="0" y="0"/>
                      <a:ext cx="6324600" cy="5086350"/>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9</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同样也是一颗</w:t>
      </w:r>
      <w:r>
        <w:rPr>
          <w:rFonts w:ascii="Arial" w:hAnsi="Arial" w:cs="Arial"/>
          <w:color w:val="5A5A5A"/>
        </w:rPr>
        <w:t>B+Tree</w:t>
      </w:r>
      <w:r>
        <w:rPr>
          <w:rFonts w:ascii="Arial" w:hAnsi="Arial" w:cs="Arial" w:hint="eastAsia"/>
          <w:color w:val="5A5A5A"/>
        </w:rPr>
        <w:t>，</w:t>
      </w:r>
      <w:r>
        <w:rPr>
          <w:rFonts w:ascii="Arial" w:hAnsi="Arial" w:cs="Arial"/>
          <w:color w:val="5A5A5A"/>
        </w:rPr>
        <w:t>data</w:t>
      </w:r>
      <w:r>
        <w:rPr>
          <w:rFonts w:ascii="Arial" w:hAnsi="Arial" w:cs="Arial" w:hint="eastAsia"/>
          <w:color w:val="5A5A5A"/>
        </w:rPr>
        <w:t>域保存数据记录的地址。因此，</w:t>
      </w:r>
      <w:r>
        <w:rPr>
          <w:rFonts w:ascii="Arial" w:hAnsi="Arial" w:cs="Arial"/>
          <w:color w:val="5A5A5A"/>
        </w:rPr>
        <w:t>MyISAM</w:t>
      </w:r>
      <w:r>
        <w:rPr>
          <w:rFonts w:ascii="Arial" w:hAnsi="Arial" w:cs="Arial" w:hint="eastAsia"/>
          <w:color w:val="5A5A5A"/>
        </w:rPr>
        <w:t>中索引检索的算法为首先按照</w:t>
      </w:r>
      <w:r>
        <w:rPr>
          <w:rFonts w:ascii="Arial" w:hAnsi="Arial" w:cs="Arial"/>
          <w:color w:val="5A5A5A"/>
        </w:rPr>
        <w:t>B+Tree</w:t>
      </w:r>
      <w:r>
        <w:rPr>
          <w:rFonts w:ascii="Arial" w:hAnsi="Arial" w:cs="Arial" w:hint="eastAsia"/>
          <w:color w:val="5A5A5A"/>
        </w:rPr>
        <w:t>搜索算法搜索索引，如果指定的</w:t>
      </w:r>
      <w:r>
        <w:rPr>
          <w:rFonts w:ascii="Arial" w:hAnsi="Arial" w:cs="Arial"/>
          <w:color w:val="5A5A5A"/>
        </w:rPr>
        <w:t>Key</w:t>
      </w:r>
      <w:r>
        <w:rPr>
          <w:rFonts w:ascii="Arial" w:hAnsi="Arial" w:cs="Arial" w:hint="eastAsia"/>
          <w:color w:val="5A5A5A"/>
        </w:rPr>
        <w:t>存在，则取出其</w:t>
      </w:r>
      <w:r>
        <w:rPr>
          <w:rFonts w:ascii="Arial" w:hAnsi="Arial" w:cs="Arial"/>
          <w:color w:val="5A5A5A"/>
        </w:rPr>
        <w:t>data</w:t>
      </w:r>
      <w:r>
        <w:rPr>
          <w:rFonts w:ascii="Arial" w:hAnsi="Arial" w:cs="Arial" w:hint="eastAsia"/>
          <w:color w:val="5A5A5A"/>
        </w:rPr>
        <w:t>域的值，然后以</w:t>
      </w:r>
      <w:r>
        <w:rPr>
          <w:rFonts w:ascii="Arial" w:hAnsi="Arial" w:cs="Arial"/>
          <w:color w:val="5A5A5A"/>
        </w:rPr>
        <w:t>data</w:t>
      </w:r>
      <w:r>
        <w:rPr>
          <w:rFonts w:ascii="Arial" w:hAnsi="Arial" w:cs="Arial" w:hint="eastAsia"/>
          <w:color w:val="5A5A5A"/>
        </w:rPr>
        <w:t>域的值为地址，读取相应数据记录。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lastRenderedPageBreak/>
        <w:t>MyISAM</w:t>
      </w:r>
      <w:r>
        <w:rPr>
          <w:rFonts w:ascii="Arial" w:hAnsi="Arial" w:cs="Arial" w:hint="eastAsia"/>
          <w:color w:val="5A5A5A"/>
        </w:rPr>
        <w:t>的索引方式也叫做</w:t>
      </w:r>
      <w:r>
        <w:rPr>
          <w:rFonts w:ascii="Arial" w:hAnsi="Arial" w:cs="Arial"/>
          <w:color w:val="5A5A5A"/>
        </w:rPr>
        <w:t>“</w:t>
      </w:r>
      <w:r>
        <w:rPr>
          <w:rFonts w:ascii="Arial" w:hAnsi="Arial" w:cs="Arial" w:hint="eastAsia"/>
          <w:color w:val="5A5A5A"/>
        </w:rPr>
        <w:t>非聚集</w:t>
      </w:r>
      <w:r>
        <w:rPr>
          <w:rFonts w:ascii="Arial" w:hAnsi="Arial" w:cs="Arial"/>
          <w:color w:val="5A5A5A"/>
        </w:rPr>
        <w:t>”</w:t>
      </w:r>
      <w:r>
        <w:rPr>
          <w:rFonts w:ascii="Arial" w:hAnsi="Arial" w:cs="Arial" w:hint="eastAsia"/>
          <w:color w:val="5A5A5A"/>
        </w:rPr>
        <w:t>的，之所以这么称呼是为了与</w:t>
      </w:r>
      <w:r>
        <w:rPr>
          <w:rFonts w:ascii="Arial" w:hAnsi="Arial" w:cs="Arial"/>
          <w:color w:val="5A5A5A"/>
        </w:rPr>
        <w:t>InnoDB</w:t>
      </w:r>
      <w:r>
        <w:rPr>
          <w:rFonts w:ascii="Arial" w:hAnsi="Arial" w:cs="Arial" w:hint="eastAsia"/>
          <w:color w:val="5A5A5A"/>
        </w:rPr>
        <w:t>的聚集索引区分</w:t>
      </w:r>
      <w:r>
        <w:rPr>
          <w:rFonts w:ascii="Arial" w:hAnsi="Arial" w:cs="Arial"/>
          <w:color w:val="5A5A5A"/>
        </w:rPr>
        <w:t>.</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32" w:lineRule="atLeast"/>
        <w:rPr>
          <w:rFonts w:ascii="Arial" w:hAnsi="Arial" w:cs="Arial"/>
          <w:color w:val="2A2A2A"/>
          <w:sz w:val="24"/>
          <w:szCs w:val="24"/>
        </w:rPr>
      </w:pPr>
      <w:bookmarkStart w:id="14" w:name="t14"/>
      <w:bookmarkStart w:id="15" w:name="t15"/>
      <w:bookmarkEnd w:id="14"/>
      <w:bookmarkEnd w:id="15"/>
      <w:r>
        <w:rPr>
          <w:rFonts w:ascii="Arial" w:hAnsi="Arial" w:cs="Arial"/>
          <w:color w:val="2A2A2A"/>
          <w:sz w:val="24"/>
          <w:szCs w:val="24"/>
        </w:rPr>
        <w:t>InnoDB</w:t>
      </w:r>
      <w:r>
        <w:rPr>
          <w:rFonts w:ascii="Arial" w:hAnsi="Arial" w:cs="Arial" w:hint="eastAsia"/>
          <w:color w:val="2A2A2A"/>
          <w:sz w:val="24"/>
          <w:szCs w:val="24"/>
        </w:rPr>
        <w:t>索引实现</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虽然</w:t>
      </w:r>
      <w:r>
        <w:rPr>
          <w:rFonts w:ascii="Arial" w:hAnsi="Arial" w:cs="Arial"/>
          <w:color w:val="5A5A5A"/>
        </w:rPr>
        <w:t>InnoDB</w:t>
      </w:r>
      <w:r>
        <w:rPr>
          <w:rFonts w:ascii="Arial" w:hAnsi="Arial" w:cs="Arial" w:hint="eastAsia"/>
          <w:color w:val="5A5A5A"/>
        </w:rPr>
        <w:t>也使用</w:t>
      </w:r>
      <w:r>
        <w:rPr>
          <w:rFonts w:ascii="Arial" w:hAnsi="Arial" w:cs="Arial"/>
          <w:color w:val="5A5A5A"/>
        </w:rPr>
        <w:t>B+Tree</w:t>
      </w:r>
      <w:r>
        <w:rPr>
          <w:rFonts w:ascii="Arial" w:hAnsi="Arial" w:cs="Arial" w:hint="eastAsia"/>
          <w:color w:val="5A5A5A"/>
        </w:rPr>
        <w:t>作为索引结构，但具体实现方式却与</w:t>
      </w:r>
      <w:r>
        <w:rPr>
          <w:rFonts w:ascii="Arial" w:hAnsi="Arial" w:cs="Arial"/>
          <w:color w:val="5A5A5A"/>
        </w:rPr>
        <w:t>MyISAM</w:t>
      </w:r>
      <w:r>
        <w:rPr>
          <w:rFonts w:ascii="Arial" w:hAnsi="Arial" w:cs="Arial" w:hint="eastAsia"/>
          <w:color w:val="5A5A5A"/>
        </w:rPr>
        <w:t>截然不同。</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第一个重大区别是</w:t>
      </w:r>
      <w:r>
        <w:rPr>
          <w:rFonts w:ascii="Arial" w:hAnsi="Arial" w:cs="Arial"/>
          <w:color w:val="5A5A5A"/>
        </w:rPr>
        <w:t>InnoDB</w:t>
      </w:r>
      <w:r>
        <w:rPr>
          <w:rFonts w:ascii="Arial" w:hAnsi="Arial" w:cs="Arial" w:hint="eastAsia"/>
          <w:color w:val="5A5A5A"/>
        </w:rPr>
        <w:t>的数据文件本身就是索引文件。从上文知道，</w:t>
      </w:r>
      <w:r>
        <w:rPr>
          <w:rFonts w:ascii="Arial" w:hAnsi="Arial" w:cs="Arial"/>
          <w:color w:val="5A5A5A"/>
        </w:rPr>
        <w:t>MyISAM</w:t>
      </w:r>
      <w:r>
        <w:rPr>
          <w:rFonts w:ascii="Arial" w:hAnsi="Arial" w:cs="Arial" w:hint="eastAsia"/>
          <w:color w:val="5A5A5A"/>
        </w:rPr>
        <w:t>索引文件和数据文件是分离的，索引文件仅保存数据记录的地址。而在</w:t>
      </w:r>
      <w:r>
        <w:rPr>
          <w:rFonts w:ascii="Arial" w:hAnsi="Arial" w:cs="Arial"/>
          <w:color w:val="5A5A5A"/>
        </w:rPr>
        <w:t>InnoDB</w:t>
      </w:r>
      <w:r>
        <w:rPr>
          <w:rFonts w:ascii="Arial" w:hAnsi="Arial" w:cs="Arial" w:hint="eastAsia"/>
          <w:color w:val="5A5A5A"/>
        </w:rPr>
        <w:t>中，表数据文件本身就是按</w:t>
      </w:r>
      <w:r>
        <w:rPr>
          <w:rFonts w:ascii="Arial" w:hAnsi="Arial" w:cs="Arial"/>
          <w:color w:val="5A5A5A"/>
        </w:rPr>
        <w:t>B+Tree</w:t>
      </w:r>
      <w:r>
        <w:rPr>
          <w:rFonts w:ascii="Arial" w:hAnsi="Arial" w:cs="Arial" w:hint="eastAsia"/>
          <w:color w:val="5A5A5A"/>
        </w:rPr>
        <w:t>组织的一个索引结构，这棵树的叶节点</w:t>
      </w:r>
      <w:r>
        <w:rPr>
          <w:rFonts w:ascii="Arial" w:hAnsi="Arial" w:cs="Arial"/>
          <w:color w:val="5A5A5A"/>
        </w:rPr>
        <w:t>data</w:t>
      </w:r>
      <w:r>
        <w:rPr>
          <w:rFonts w:ascii="Arial" w:hAnsi="Arial" w:cs="Arial" w:hint="eastAsia"/>
          <w:color w:val="5A5A5A"/>
        </w:rPr>
        <w:t>域保存了完整的数据记录。这个索引的</w:t>
      </w:r>
      <w:r>
        <w:rPr>
          <w:rFonts w:ascii="Arial" w:hAnsi="Arial" w:cs="Arial"/>
          <w:color w:val="5A5A5A"/>
        </w:rPr>
        <w:t>key</w:t>
      </w:r>
      <w:r>
        <w:rPr>
          <w:rFonts w:ascii="Arial" w:hAnsi="Arial" w:cs="Arial" w:hint="eastAsia"/>
          <w:color w:val="5A5A5A"/>
        </w:rPr>
        <w:t>是数据表的主键，因此</w:t>
      </w:r>
      <w:r>
        <w:rPr>
          <w:rFonts w:ascii="Arial" w:hAnsi="Arial" w:cs="Arial"/>
          <w:color w:val="5A5A5A"/>
        </w:rPr>
        <w:t>InnoDB</w:t>
      </w:r>
      <w:r>
        <w:rPr>
          <w:rFonts w:ascii="Arial" w:hAnsi="Arial" w:cs="Arial" w:hint="eastAsia"/>
          <w:color w:val="5A5A5A"/>
        </w:rPr>
        <w:t>表数据文件本身就是主索引。</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5172075" cy="2295525"/>
            <wp:effectExtent l="19050" t="0" r="9525" b="0"/>
            <wp:docPr id="12" name="图片 18" descr="http://blog.codinglabs.org/uploads/pictures/theory-of-mysql-inde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http://blog.codinglabs.org/uploads/pictures/theory-of-mysql-index/10.png"/>
                    <pic:cNvPicPr>
                      <a:picLocks noChangeAspect="1" noChangeArrowheads="1"/>
                    </pic:cNvPicPr>
                  </pic:nvPicPr>
                  <pic:blipFill>
                    <a:blip r:embed="rId29" cstate="print"/>
                    <a:srcRect/>
                    <a:stretch>
                      <a:fillRect/>
                    </a:stretch>
                  </pic:blipFill>
                  <pic:spPr bwMode="auto">
                    <a:xfrm>
                      <a:off x="0" y="0"/>
                      <a:ext cx="5172075" cy="229552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10</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图</w:t>
      </w:r>
      <w:r>
        <w:rPr>
          <w:rFonts w:ascii="Arial" w:hAnsi="Arial" w:cs="Arial"/>
          <w:color w:val="5A5A5A"/>
        </w:rPr>
        <w:t>10</w:t>
      </w:r>
      <w:r>
        <w:rPr>
          <w:rFonts w:ascii="Arial" w:hAnsi="Arial" w:cs="Arial" w:hint="eastAsia"/>
          <w:color w:val="5A5A5A"/>
        </w:rPr>
        <w:t>是</w:t>
      </w:r>
      <w:r>
        <w:rPr>
          <w:rFonts w:ascii="Arial" w:hAnsi="Arial" w:cs="Arial"/>
          <w:color w:val="5A5A5A"/>
        </w:rPr>
        <w:t>InnoDB</w:t>
      </w:r>
      <w:r>
        <w:rPr>
          <w:rFonts w:ascii="Arial" w:hAnsi="Arial" w:cs="Arial" w:hint="eastAsia"/>
          <w:color w:val="5A5A5A"/>
        </w:rPr>
        <w:t>主索引（同时也是数据文件）的示意图，可以看到叶节点包含了完整的数据记录。这种索引叫做聚集索引。因为</w:t>
      </w:r>
      <w:r>
        <w:rPr>
          <w:rFonts w:ascii="Arial" w:hAnsi="Arial" w:cs="Arial"/>
          <w:color w:val="5A5A5A"/>
        </w:rPr>
        <w:t>InnoDB</w:t>
      </w:r>
      <w:r>
        <w:rPr>
          <w:rFonts w:ascii="Arial" w:hAnsi="Arial" w:cs="Arial" w:hint="eastAsia"/>
          <w:color w:val="5A5A5A"/>
        </w:rPr>
        <w:t>的数据文件本身要按主键聚集，所以</w:t>
      </w:r>
      <w:r>
        <w:rPr>
          <w:rFonts w:ascii="Arial" w:hAnsi="Arial" w:cs="Arial"/>
          <w:color w:val="5A5A5A"/>
        </w:rPr>
        <w:t>InnoDB</w:t>
      </w:r>
      <w:r>
        <w:rPr>
          <w:rFonts w:ascii="Arial" w:hAnsi="Arial" w:cs="Arial" w:hint="eastAsia"/>
          <w:color w:val="5A5A5A"/>
        </w:rPr>
        <w:t>要求表必须有主键（</w:t>
      </w:r>
      <w:r>
        <w:rPr>
          <w:rFonts w:ascii="Arial" w:hAnsi="Arial" w:cs="Arial"/>
          <w:color w:val="5A5A5A"/>
        </w:rPr>
        <w:t>MyISAM</w:t>
      </w:r>
      <w:r>
        <w:rPr>
          <w:rFonts w:ascii="Arial" w:hAnsi="Arial" w:cs="Arial" w:hint="eastAsia"/>
          <w:color w:val="5A5A5A"/>
        </w:rPr>
        <w:t>可以没有），如果没有显式指定，则</w:t>
      </w:r>
      <w:r>
        <w:rPr>
          <w:rFonts w:ascii="Arial" w:hAnsi="Arial" w:cs="Arial"/>
          <w:color w:val="5A5A5A"/>
        </w:rPr>
        <w:t>MySQL</w:t>
      </w:r>
      <w:r>
        <w:rPr>
          <w:rFonts w:ascii="Arial" w:hAnsi="Arial" w:cs="Arial" w:hint="eastAsia"/>
          <w:color w:val="5A5A5A"/>
        </w:rPr>
        <w:t>系统会自动选择一个可以唯一标识数据记录的列作为主键，如果不存在这种列，则</w:t>
      </w:r>
      <w:r>
        <w:rPr>
          <w:rFonts w:ascii="Arial" w:hAnsi="Arial" w:cs="Arial"/>
          <w:color w:val="5A5A5A"/>
        </w:rPr>
        <w:t>MySQL</w:t>
      </w:r>
      <w:r>
        <w:rPr>
          <w:rFonts w:ascii="Arial" w:hAnsi="Arial" w:cs="Arial" w:hint="eastAsia"/>
          <w:color w:val="5A5A5A"/>
        </w:rPr>
        <w:t>自动为</w:t>
      </w:r>
      <w:r>
        <w:rPr>
          <w:rFonts w:ascii="Arial" w:hAnsi="Arial" w:cs="Arial"/>
          <w:color w:val="5A5A5A"/>
        </w:rPr>
        <w:t>InnoDB</w:t>
      </w:r>
      <w:r>
        <w:rPr>
          <w:rFonts w:ascii="Arial" w:hAnsi="Arial" w:cs="Arial" w:hint="eastAsia"/>
          <w:color w:val="5A5A5A"/>
        </w:rPr>
        <w:t>表生成一个隐含字段作为主键，这个字段长度为</w:t>
      </w:r>
      <w:r>
        <w:rPr>
          <w:rFonts w:ascii="Arial" w:hAnsi="Arial" w:cs="Arial"/>
          <w:color w:val="5A5A5A"/>
        </w:rPr>
        <w:t>6</w:t>
      </w:r>
      <w:r>
        <w:rPr>
          <w:rFonts w:ascii="Arial" w:hAnsi="Arial" w:cs="Arial" w:hint="eastAsia"/>
          <w:color w:val="5A5A5A"/>
        </w:rPr>
        <w:t>个字节，类型为长整形。</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第二个与</w:t>
      </w:r>
      <w:r>
        <w:rPr>
          <w:rFonts w:ascii="Arial" w:hAnsi="Arial" w:cs="Arial"/>
          <w:color w:val="5A5A5A"/>
        </w:rPr>
        <w:t>MyISAM</w:t>
      </w:r>
      <w:r>
        <w:rPr>
          <w:rFonts w:ascii="Arial" w:hAnsi="Arial" w:cs="Arial" w:hint="eastAsia"/>
          <w:color w:val="5A5A5A"/>
        </w:rPr>
        <w:t>索引的不同是</w:t>
      </w:r>
      <w:r>
        <w:rPr>
          <w:rFonts w:ascii="Arial" w:hAnsi="Arial" w:cs="Arial"/>
          <w:color w:val="5A5A5A"/>
        </w:rPr>
        <w:t>InnoDB</w:t>
      </w:r>
      <w:r>
        <w:rPr>
          <w:rFonts w:ascii="Arial" w:hAnsi="Arial" w:cs="Arial" w:hint="eastAsia"/>
          <w:color w:val="5A5A5A"/>
        </w:rPr>
        <w:t>的辅助索引</w:t>
      </w:r>
      <w:r>
        <w:rPr>
          <w:rFonts w:ascii="Arial" w:hAnsi="Arial" w:cs="Arial"/>
          <w:color w:val="5A5A5A"/>
        </w:rPr>
        <w:t>data</w:t>
      </w:r>
      <w:r>
        <w:rPr>
          <w:rFonts w:ascii="Arial" w:hAnsi="Arial" w:cs="Arial" w:hint="eastAsia"/>
          <w:color w:val="5A5A5A"/>
        </w:rPr>
        <w:t>域存储相应记录主键的值而不是地址。换句话说，</w:t>
      </w:r>
      <w:r>
        <w:rPr>
          <w:rFonts w:ascii="Arial" w:hAnsi="Arial" w:cs="Arial"/>
          <w:color w:val="5A5A5A"/>
        </w:rPr>
        <w:t>InnoDB</w:t>
      </w:r>
      <w:r>
        <w:rPr>
          <w:rFonts w:ascii="Arial" w:hAnsi="Arial" w:cs="Arial" w:hint="eastAsia"/>
          <w:color w:val="5A5A5A"/>
        </w:rPr>
        <w:t>的所有辅助索引都引用主键作为</w:t>
      </w:r>
      <w:r>
        <w:rPr>
          <w:rFonts w:ascii="Arial" w:hAnsi="Arial" w:cs="Arial"/>
          <w:color w:val="5A5A5A"/>
        </w:rPr>
        <w:t>data</w:t>
      </w:r>
      <w:r>
        <w:rPr>
          <w:rFonts w:ascii="Arial" w:hAnsi="Arial" w:cs="Arial" w:hint="eastAsia"/>
          <w:color w:val="5A5A5A"/>
        </w:rPr>
        <w:t>域。例如，图</w:t>
      </w:r>
      <w:r>
        <w:rPr>
          <w:rFonts w:ascii="Arial" w:hAnsi="Arial" w:cs="Arial"/>
          <w:color w:val="5A5A5A"/>
        </w:rPr>
        <w:t>11</w:t>
      </w:r>
      <w:r>
        <w:rPr>
          <w:rFonts w:ascii="Arial" w:hAnsi="Arial" w:cs="Arial" w:hint="eastAsia"/>
          <w:color w:val="5A5A5A"/>
        </w:rPr>
        <w:t>为定义在</w:t>
      </w:r>
      <w:r>
        <w:rPr>
          <w:rFonts w:ascii="Arial" w:hAnsi="Arial" w:cs="Arial"/>
          <w:color w:val="5A5A5A"/>
        </w:rPr>
        <w:t>Col3</w:t>
      </w:r>
      <w:r>
        <w:rPr>
          <w:rFonts w:ascii="Arial" w:hAnsi="Arial" w:cs="Arial" w:hint="eastAsia"/>
          <w:color w:val="5A5A5A"/>
        </w:rPr>
        <w:t>上的一个辅助索引：</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5172075" cy="2114550"/>
            <wp:effectExtent l="19050" t="0" r="9525" b="0"/>
            <wp:docPr id="13" name="图片 19" descr="http://blog.codinglabs.org/uploads/pictures/theory-of-mysql-inde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http://blog.codinglabs.org/uploads/pictures/theory-of-mysql-index/11.png"/>
                    <pic:cNvPicPr>
                      <a:picLocks noChangeAspect="1" noChangeArrowheads="1"/>
                    </pic:cNvPicPr>
                  </pic:nvPicPr>
                  <pic:blipFill>
                    <a:blip r:embed="rId30" cstate="print"/>
                    <a:srcRect/>
                    <a:stretch>
                      <a:fillRect/>
                    </a:stretch>
                  </pic:blipFill>
                  <pic:spPr bwMode="auto">
                    <a:xfrm>
                      <a:off x="0" y="0"/>
                      <a:ext cx="5172075" cy="2114550"/>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11</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这里以英文字符的</w:t>
      </w:r>
      <w:r>
        <w:rPr>
          <w:rFonts w:ascii="Arial" w:hAnsi="Arial" w:cs="Arial"/>
          <w:color w:val="5A5A5A"/>
        </w:rPr>
        <w:t>ASCII</w:t>
      </w:r>
      <w:r>
        <w:rPr>
          <w:rFonts w:ascii="Arial" w:hAnsi="Arial" w:cs="Arial" w:hint="eastAsia"/>
          <w:color w:val="5A5A5A"/>
        </w:rPr>
        <w:t>码作为比较准则。聚集索引这种实现方式使得按主键的搜索十分高效，但是辅助索引搜索需要检索两遍索引：首先检索辅助索引获得主键，然后用主键到主索引中检索获得记录。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了解不同存储引擎的索引实现方式对于正确使用和优化索引都非常有帮助，例如知道了</w:t>
      </w:r>
      <w:r>
        <w:rPr>
          <w:rFonts w:ascii="Arial" w:hAnsi="Arial" w:cs="Arial"/>
          <w:color w:val="5A5A5A"/>
        </w:rPr>
        <w:t>InnoDB</w:t>
      </w:r>
      <w:r>
        <w:rPr>
          <w:rFonts w:ascii="Arial" w:hAnsi="Arial" w:cs="Arial" w:hint="eastAsia"/>
          <w:color w:val="5A5A5A"/>
        </w:rPr>
        <w:t>的索引实现后，就很容易明白为什么不建议使用过长的字段作为主键，因为所有辅助索引都引用主索引，过长的主索引会令辅助索引变得过大。再例如，用非单调的字段作为主键在</w:t>
      </w:r>
      <w:r>
        <w:rPr>
          <w:rFonts w:ascii="Arial" w:hAnsi="Arial" w:cs="Arial"/>
          <w:color w:val="5A5A5A"/>
        </w:rPr>
        <w:t>InnoDB</w:t>
      </w:r>
      <w:r>
        <w:rPr>
          <w:rFonts w:ascii="Arial" w:hAnsi="Arial" w:cs="Arial" w:hint="eastAsia"/>
          <w:color w:val="5A5A5A"/>
        </w:rPr>
        <w:t>中不是个好主意，因为</w:t>
      </w:r>
      <w:r>
        <w:rPr>
          <w:rFonts w:ascii="Arial" w:hAnsi="Arial" w:cs="Arial"/>
          <w:color w:val="5A5A5A"/>
        </w:rPr>
        <w:t>InnoDB</w:t>
      </w:r>
      <w:r>
        <w:rPr>
          <w:rFonts w:ascii="Arial" w:hAnsi="Arial" w:cs="Arial" w:hint="eastAsia"/>
          <w:color w:val="5A5A5A"/>
        </w:rPr>
        <w:t>数据文件本身是一颗</w:t>
      </w:r>
      <w:r>
        <w:rPr>
          <w:rFonts w:ascii="Arial" w:hAnsi="Arial" w:cs="Arial"/>
          <w:color w:val="5A5A5A"/>
        </w:rPr>
        <w:t>B+Tree</w:t>
      </w:r>
      <w:r>
        <w:rPr>
          <w:rFonts w:ascii="Arial" w:hAnsi="Arial" w:cs="Arial" w:hint="eastAsia"/>
          <w:color w:val="5A5A5A"/>
        </w:rPr>
        <w:t>，非单调的主键会造成在插入新记录时数据文件为了维持</w:t>
      </w:r>
      <w:r>
        <w:rPr>
          <w:rFonts w:ascii="Arial" w:hAnsi="Arial" w:cs="Arial"/>
          <w:color w:val="5A5A5A"/>
        </w:rPr>
        <w:t>B+Tree</w:t>
      </w:r>
      <w:r>
        <w:rPr>
          <w:rFonts w:ascii="Arial" w:hAnsi="Arial" w:cs="Arial" w:hint="eastAsia"/>
          <w:color w:val="5A5A5A"/>
        </w:rPr>
        <w:t>的特性而频繁的分裂调整，十分低效，而使用自增字段作为主键则是一个很好的选择。</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下一章将具体讨论这些与索引有关的优化策略。</w:t>
      </w:r>
    </w:p>
    <w:p w:rsidR="00D60D99" w:rsidRDefault="00D60D99" w:rsidP="00D60D99">
      <w:pPr>
        <w:pStyle w:v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90" w:lineRule="atLeast"/>
        <w:rPr>
          <w:rFonts w:ascii="Arial" w:hAnsi="Arial" w:cs="Arial"/>
          <w:color w:val="2A2A2A"/>
          <w:sz w:val="24"/>
          <w:szCs w:val="24"/>
        </w:rPr>
      </w:pPr>
      <w:bookmarkStart w:id="16" w:name="t16"/>
      <w:bookmarkEnd w:id="16"/>
      <w:r>
        <w:rPr>
          <w:rFonts w:ascii="Arial" w:hAnsi="Arial" w:cs="Arial" w:hint="eastAsia"/>
          <w:color w:val="2A2A2A"/>
          <w:sz w:val="24"/>
          <w:szCs w:val="24"/>
        </w:rPr>
        <w:t>索引使用策略及优化</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MySQL</w:t>
      </w:r>
      <w:r>
        <w:rPr>
          <w:rFonts w:ascii="Arial" w:hAnsi="Arial" w:cs="Arial" w:hint="eastAsia"/>
          <w:color w:val="5A5A5A"/>
        </w:rPr>
        <w:t>的优化主要分为结构优化（</w:t>
      </w:r>
      <w:r>
        <w:rPr>
          <w:rFonts w:ascii="Arial" w:hAnsi="Arial" w:cs="Arial"/>
          <w:color w:val="5A5A5A"/>
        </w:rPr>
        <w:t>Scheme optimization</w:t>
      </w:r>
      <w:r>
        <w:rPr>
          <w:rFonts w:ascii="Arial" w:hAnsi="Arial" w:cs="Arial" w:hint="eastAsia"/>
          <w:color w:val="5A5A5A"/>
        </w:rPr>
        <w:t>）和查询优化（</w:t>
      </w:r>
      <w:r>
        <w:rPr>
          <w:rFonts w:ascii="Arial" w:hAnsi="Arial" w:cs="Arial"/>
          <w:color w:val="5A5A5A"/>
        </w:rPr>
        <w:t>Query optimization</w:t>
      </w:r>
      <w:r>
        <w:rPr>
          <w:rFonts w:ascii="Arial" w:hAnsi="Arial" w:cs="Arial" w:hint="eastAsia"/>
          <w:color w:val="5A5A5A"/>
        </w:rPr>
        <w:t>）。本章讨论的高性能索引策略主要属于结构优化范畴。本章的内容完全基于上文的理论基础，实际上一旦理解了索引背后的机制，那么选择高性能的策略就变成了纯粹的推理，并且可以理解这些策略背后的逻辑。</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color w:val="2A2A2A"/>
          <w:sz w:val="24"/>
          <w:szCs w:val="24"/>
        </w:rPr>
      </w:pPr>
      <w:bookmarkStart w:id="17" w:name="t17"/>
      <w:bookmarkEnd w:id="17"/>
      <w:r>
        <w:rPr>
          <w:rFonts w:ascii="Arial" w:hAnsi="Arial" w:cs="Arial" w:hint="eastAsia"/>
          <w:color w:val="2A2A2A"/>
          <w:sz w:val="24"/>
          <w:szCs w:val="24"/>
        </w:rPr>
        <w:t>示例数据库</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为了讨论索引策略，需要一个数据量不算小的数据库作为示例。本文选用</w:t>
      </w:r>
      <w:r>
        <w:rPr>
          <w:rFonts w:ascii="Arial" w:hAnsi="Arial" w:cs="Arial"/>
          <w:color w:val="5A5A5A"/>
        </w:rPr>
        <w:t>MySQL</w:t>
      </w:r>
      <w:r>
        <w:rPr>
          <w:rFonts w:ascii="Arial" w:hAnsi="Arial" w:cs="Arial" w:hint="eastAsia"/>
          <w:color w:val="5A5A5A"/>
        </w:rPr>
        <w:t>官方文档中提供的示例数据库之一：</w:t>
      </w:r>
      <w:r>
        <w:rPr>
          <w:rFonts w:ascii="Arial" w:hAnsi="Arial" w:cs="Arial"/>
          <w:color w:val="5A5A5A"/>
        </w:rPr>
        <w:t>employees</w:t>
      </w:r>
      <w:r>
        <w:rPr>
          <w:rFonts w:ascii="Arial" w:hAnsi="Arial" w:cs="Arial" w:hint="eastAsia"/>
          <w:color w:val="5A5A5A"/>
        </w:rPr>
        <w:t>。这个数据库关系复杂度适中，且数据量较大。下图是这个数据库的</w:t>
      </w:r>
      <w:r>
        <w:rPr>
          <w:rFonts w:ascii="Arial" w:hAnsi="Arial" w:cs="Arial"/>
          <w:color w:val="5A5A5A"/>
        </w:rPr>
        <w:t>E-R</w:t>
      </w:r>
      <w:r>
        <w:rPr>
          <w:rFonts w:ascii="Arial" w:hAnsi="Arial" w:cs="Arial" w:hint="eastAsia"/>
          <w:color w:val="5A5A5A"/>
        </w:rPr>
        <w:t>关系图（引用自</w:t>
      </w:r>
      <w:r>
        <w:rPr>
          <w:rFonts w:ascii="Arial" w:hAnsi="Arial" w:cs="Arial"/>
          <w:color w:val="5A5A5A"/>
        </w:rPr>
        <w:t>MySQL</w:t>
      </w:r>
      <w:r>
        <w:rPr>
          <w:rFonts w:ascii="Arial" w:hAnsi="Arial" w:cs="Arial" w:hint="eastAsia"/>
          <w:color w:val="5A5A5A"/>
        </w:rPr>
        <w:t>官方手册）：</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lastRenderedPageBreak/>
        <w:drawing>
          <wp:inline distT="0" distB="0" distL="0" distR="0">
            <wp:extent cx="7934325" cy="6238875"/>
            <wp:effectExtent l="19050" t="0" r="9525" b="0"/>
            <wp:docPr id="14" name="图片 20" descr="http://blog.codinglabs.org/uploads/pictures/theory-of-mysql-inde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ttp://blog.codinglabs.org/uploads/pictures/theory-of-mysql-index/12.png"/>
                    <pic:cNvPicPr>
                      <a:picLocks noChangeAspect="1" noChangeArrowheads="1"/>
                    </pic:cNvPicPr>
                  </pic:nvPicPr>
                  <pic:blipFill>
                    <a:blip r:embed="rId31" cstate="print"/>
                    <a:srcRect/>
                    <a:stretch>
                      <a:fillRect/>
                    </a:stretch>
                  </pic:blipFill>
                  <pic:spPr bwMode="auto">
                    <a:xfrm>
                      <a:off x="0" y="0"/>
                      <a:ext cx="7934325" cy="623887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12</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MySQL</w:t>
      </w:r>
      <w:r>
        <w:rPr>
          <w:rFonts w:ascii="Arial" w:hAnsi="Arial" w:cs="Arial" w:hint="eastAsia"/>
          <w:color w:val="5A5A5A"/>
        </w:rPr>
        <w:t>官方文档中关于此数据库的页面为</w:t>
      </w:r>
      <w:hyperlink r:id="rId32" w:tgtFrame="_blank" w:tooltip="http://dev.mysql.com/doc/employee/en/employee.html" w:history="1">
        <w:r>
          <w:rPr>
            <w:rStyle w:val="a3"/>
            <w:rFonts w:ascii="Arial" w:hAnsi="Arial" w:cs="Arial"/>
            <w:color w:val="0088CC"/>
          </w:rPr>
          <w:t>http://dev.mysql.com/doc/employee/en/employee.html</w:t>
        </w:r>
      </w:hyperlink>
      <w:r>
        <w:rPr>
          <w:rFonts w:ascii="Arial" w:hAnsi="Arial" w:cs="Arial" w:hint="eastAsia"/>
          <w:color w:val="5A5A5A"/>
        </w:rPr>
        <w:t>。里面详细介绍了此数据库，并提供了下载地址和导入方法，如果有兴趣导入此数据库到自己的</w:t>
      </w:r>
      <w:r>
        <w:rPr>
          <w:rFonts w:ascii="Arial" w:hAnsi="Arial" w:cs="Arial"/>
          <w:color w:val="5A5A5A"/>
        </w:rPr>
        <w:t>MySQL</w:t>
      </w:r>
      <w:r>
        <w:rPr>
          <w:rFonts w:ascii="Arial" w:hAnsi="Arial" w:cs="Arial" w:hint="eastAsia"/>
          <w:color w:val="5A5A5A"/>
        </w:rPr>
        <w:t>可以参考文中内容。</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color w:val="2A2A2A"/>
          <w:sz w:val="24"/>
          <w:szCs w:val="24"/>
        </w:rPr>
      </w:pPr>
      <w:bookmarkStart w:id="18" w:name="t18"/>
      <w:bookmarkEnd w:id="18"/>
      <w:r>
        <w:rPr>
          <w:rFonts w:ascii="Arial" w:hAnsi="Arial" w:cs="Arial" w:hint="eastAsia"/>
          <w:color w:val="2A2A2A"/>
          <w:sz w:val="24"/>
          <w:szCs w:val="24"/>
        </w:rPr>
        <w:t>最左前缀原理与相关优化</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高效使用索引的首要条件是知道什么样的查询会使用到索引，这个问题和</w:t>
      </w:r>
      <w:r>
        <w:rPr>
          <w:rFonts w:ascii="Arial" w:hAnsi="Arial" w:cs="Arial"/>
          <w:color w:val="5A5A5A"/>
        </w:rPr>
        <w:t>B+Tree</w:t>
      </w:r>
      <w:r>
        <w:rPr>
          <w:rFonts w:ascii="Arial" w:hAnsi="Arial" w:cs="Arial" w:hint="eastAsia"/>
          <w:color w:val="5A5A5A"/>
        </w:rPr>
        <w:t>中的</w:t>
      </w:r>
      <w:r>
        <w:rPr>
          <w:rFonts w:ascii="Arial" w:hAnsi="Arial" w:cs="Arial"/>
          <w:color w:val="5A5A5A"/>
        </w:rPr>
        <w:t>“</w:t>
      </w:r>
      <w:r>
        <w:rPr>
          <w:rFonts w:ascii="Arial" w:hAnsi="Arial" w:cs="Arial" w:hint="eastAsia"/>
          <w:color w:val="5A5A5A"/>
        </w:rPr>
        <w:t>最左前缀原理</w:t>
      </w:r>
      <w:r>
        <w:rPr>
          <w:rFonts w:ascii="Arial" w:hAnsi="Arial" w:cs="Arial"/>
          <w:color w:val="5A5A5A"/>
        </w:rPr>
        <w:t>”</w:t>
      </w:r>
      <w:r>
        <w:rPr>
          <w:rFonts w:ascii="Arial" w:hAnsi="Arial" w:cs="Arial" w:hint="eastAsia"/>
          <w:color w:val="5A5A5A"/>
        </w:rPr>
        <w:t>有关，下面通过例子说明最左前缀原理。</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这里先说一下联合索引的概念。在上文中，我们都是假设索引只引用了单个的列，实际上，</w:t>
      </w:r>
      <w:r>
        <w:rPr>
          <w:rFonts w:ascii="Arial" w:hAnsi="Arial" w:cs="Arial"/>
          <w:color w:val="5A5A5A"/>
        </w:rPr>
        <w:t>MySQL</w:t>
      </w:r>
      <w:r>
        <w:rPr>
          <w:rFonts w:ascii="Arial" w:hAnsi="Arial" w:cs="Arial" w:hint="eastAsia"/>
          <w:color w:val="5A5A5A"/>
        </w:rPr>
        <w:t>中的索引可以以一定顺序引用多个列，这种索引叫做联合索引，一般的，一个联合索引是一个有序元组</w:t>
      </w:r>
      <w:r>
        <w:rPr>
          <w:rFonts w:ascii="Arial" w:hAnsi="Arial" w:cs="Arial"/>
          <w:color w:val="5A5A5A"/>
        </w:rPr>
        <w:t>&lt;a1, a2, …, an&gt;</w:t>
      </w:r>
      <w:r>
        <w:rPr>
          <w:rFonts w:ascii="Arial" w:hAnsi="Arial" w:cs="Arial" w:hint="eastAsia"/>
          <w:color w:val="5A5A5A"/>
        </w:rPr>
        <w:t>，其中各个元素均为数据表的一列，实际上要严格定义索引需要用到关系代数，但是这里我不想讨论太多关系代数的话题，因为那样会显得很枯燥，所以这里就不再做严格定义。另外，单列索引可以看成联合索引元素数为</w:t>
      </w:r>
      <w:r>
        <w:rPr>
          <w:rFonts w:ascii="Arial" w:hAnsi="Arial" w:cs="Arial"/>
          <w:color w:val="5A5A5A"/>
        </w:rPr>
        <w:t>1</w:t>
      </w:r>
      <w:r>
        <w:rPr>
          <w:rFonts w:ascii="Arial" w:hAnsi="Arial" w:cs="Arial" w:hint="eastAsia"/>
          <w:color w:val="5A5A5A"/>
        </w:rPr>
        <w:t>的特例。</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以</w:t>
      </w:r>
      <w:r>
        <w:rPr>
          <w:rFonts w:ascii="Arial" w:hAnsi="Arial" w:cs="Arial"/>
          <w:color w:val="5A5A5A"/>
        </w:rPr>
        <w:t>employees.titles</w:t>
      </w:r>
      <w:r>
        <w:rPr>
          <w:rFonts w:ascii="Arial" w:hAnsi="Arial" w:cs="Arial" w:hint="eastAsia"/>
          <w:color w:val="5A5A5A"/>
        </w:rPr>
        <w:t>表为例，下面先查看其上都有哪些索引：</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SHOW INDEX FROM employees</w:t>
      </w:r>
      <w:r>
        <w:rPr>
          <w:rStyle w:val="pun"/>
          <w:rFonts w:ascii="Arial" w:hAnsi="Arial" w:cs="Arial"/>
          <w:color w:val="839496"/>
        </w:rPr>
        <w:t>.</w:t>
      </w:r>
      <w:r>
        <w:rPr>
          <w:rStyle w:val="pln"/>
          <w:rFonts w:ascii="Arial" w:hAnsi="Arial" w:cs="Arial"/>
          <w:color w:val="268BD2"/>
        </w:rPr>
        <w:t>titles</w:t>
      </w: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Table</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Non_unique</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Key_name</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Seq_in_index</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Column_name</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Collation</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Cardinality</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Null</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Index_type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emp_no      </w:t>
      </w:r>
      <w:r>
        <w:rPr>
          <w:rStyle w:val="pun"/>
          <w:rFonts w:ascii="Arial" w:hAnsi="Arial" w:cs="Arial"/>
          <w:color w:val="839496"/>
        </w:rPr>
        <w:t>|</w:t>
      </w:r>
      <w:r>
        <w:rPr>
          <w:rStyle w:val="pln"/>
          <w:rFonts w:ascii="Arial" w:hAnsi="Arial" w:cs="Arial"/>
          <w:color w:val="268BD2"/>
        </w:rPr>
        <w:t xml:space="preserve"> A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BTREE      </w:t>
      </w: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2</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title       </w:t>
      </w:r>
      <w:r>
        <w:rPr>
          <w:rStyle w:val="pun"/>
          <w:rFonts w:ascii="Arial" w:hAnsi="Arial" w:cs="Arial"/>
          <w:color w:val="839496"/>
        </w:rPr>
        <w:t>|</w:t>
      </w:r>
      <w:r>
        <w:rPr>
          <w:rStyle w:val="pln"/>
          <w:rFonts w:ascii="Arial" w:hAnsi="Arial" w:cs="Arial"/>
          <w:color w:val="268BD2"/>
        </w:rPr>
        <w:t xml:space="preserve"> A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BTREE      </w:t>
      </w: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3</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from_date   </w:t>
      </w:r>
      <w:r>
        <w:rPr>
          <w:rStyle w:val="pun"/>
          <w:rFonts w:ascii="Arial" w:hAnsi="Arial" w:cs="Arial"/>
          <w:color w:val="839496"/>
        </w:rPr>
        <w:t>|</w:t>
      </w:r>
      <w:r>
        <w:rPr>
          <w:rStyle w:val="pln"/>
          <w:rFonts w:ascii="Arial" w:hAnsi="Arial" w:cs="Arial"/>
          <w:color w:val="268BD2"/>
        </w:rPr>
        <w:t xml:space="preserve"> A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443308</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BTREE      </w:t>
      </w: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emp_no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emp_no      </w:t>
      </w:r>
      <w:r>
        <w:rPr>
          <w:rStyle w:val="pun"/>
          <w:rFonts w:ascii="Arial" w:hAnsi="Arial" w:cs="Arial"/>
          <w:color w:val="839496"/>
        </w:rPr>
        <w:t>|</w:t>
      </w:r>
      <w:r>
        <w:rPr>
          <w:rStyle w:val="pln"/>
          <w:rFonts w:ascii="Arial" w:hAnsi="Arial" w:cs="Arial"/>
          <w:color w:val="268BD2"/>
        </w:rPr>
        <w:t xml:space="preserve"> A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443308</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BTREE      </w:t>
      </w:r>
      <w:r>
        <w:rPr>
          <w:rStyle w:val="pun"/>
          <w:rFonts w:ascii="Arial" w:hAnsi="Arial" w:cs="Arial"/>
          <w:color w:val="839496"/>
        </w:rPr>
        <w:t>|</w:t>
      </w:r>
    </w:p>
    <w:p w:rsidR="00D60D99" w:rsidRDefault="00D60D99" w:rsidP="00D60D99">
      <w:pPr>
        <w:pStyle w:val="HTML0"/>
        <w:numPr>
          <w:ilvl w:val="0"/>
          <w:numId w:val="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从结果中可以到</w:t>
      </w:r>
      <w:r>
        <w:rPr>
          <w:rFonts w:ascii="Arial" w:hAnsi="Arial" w:cs="Arial"/>
          <w:color w:val="5A5A5A"/>
        </w:rPr>
        <w:t>titles</w:t>
      </w:r>
      <w:r>
        <w:rPr>
          <w:rFonts w:ascii="Arial" w:hAnsi="Arial" w:cs="Arial" w:hint="eastAsia"/>
          <w:color w:val="5A5A5A"/>
        </w:rPr>
        <w:t>表的主索引为</w:t>
      </w:r>
      <w:r>
        <w:rPr>
          <w:rFonts w:ascii="Arial" w:hAnsi="Arial" w:cs="Arial"/>
          <w:color w:val="5A5A5A"/>
        </w:rPr>
        <w:t>&lt;emp_no, title, from_date&gt;</w:t>
      </w:r>
      <w:r>
        <w:rPr>
          <w:rFonts w:ascii="Arial" w:hAnsi="Arial" w:cs="Arial" w:hint="eastAsia"/>
          <w:color w:val="5A5A5A"/>
        </w:rPr>
        <w:t>，还有一个辅助索引</w:t>
      </w:r>
      <w:r>
        <w:rPr>
          <w:rFonts w:ascii="Arial" w:hAnsi="Arial" w:cs="Arial"/>
          <w:color w:val="5A5A5A"/>
        </w:rPr>
        <w:t>&lt;emp_no&gt;</w:t>
      </w:r>
      <w:r>
        <w:rPr>
          <w:rFonts w:ascii="Arial" w:hAnsi="Arial" w:cs="Arial" w:hint="eastAsia"/>
          <w:color w:val="5A5A5A"/>
        </w:rPr>
        <w:t>。为了避免多个索引使事情变复杂（</w:t>
      </w:r>
      <w:r>
        <w:rPr>
          <w:rFonts w:ascii="Arial" w:hAnsi="Arial" w:cs="Arial"/>
          <w:color w:val="5A5A5A"/>
        </w:rPr>
        <w:t>MySQL</w:t>
      </w:r>
      <w:r>
        <w:rPr>
          <w:rFonts w:ascii="Arial" w:hAnsi="Arial" w:cs="Arial" w:hint="eastAsia"/>
          <w:color w:val="5A5A5A"/>
        </w:rPr>
        <w:t>的</w:t>
      </w:r>
      <w:r>
        <w:rPr>
          <w:rFonts w:ascii="Arial" w:hAnsi="Arial" w:cs="Arial"/>
          <w:color w:val="5A5A5A"/>
        </w:rPr>
        <w:t>SQL</w:t>
      </w:r>
      <w:r>
        <w:rPr>
          <w:rFonts w:ascii="Arial" w:hAnsi="Arial" w:cs="Arial" w:hint="eastAsia"/>
          <w:color w:val="5A5A5A"/>
        </w:rPr>
        <w:t>优化器在多索引时行为比较复杂），这里我们将辅助索引</w:t>
      </w:r>
      <w:r>
        <w:rPr>
          <w:rFonts w:ascii="Arial" w:hAnsi="Arial" w:cs="Arial"/>
          <w:color w:val="5A5A5A"/>
        </w:rPr>
        <w:t>drop</w:t>
      </w:r>
      <w:r>
        <w:rPr>
          <w:rFonts w:ascii="Arial" w:hAnsi="Arial" w:cs="Arial" w:hint="eastAsia"/>
          <w:color w:val="5A5A5A"/>
        </w:rPr>
        <w:t>掉：</w:t>
      </w:r>
    </w:p>
    <w:p w:rsidR="00D60D99" w:rsidRDefault="00D60D99" w:rsidP="00D60D99">
      <w:pPr>
        <w:pStyle w:val="HTML0"/>
        <w:numPr>
          <w:ilvl w:val="0"/>
          <w:numId w:val="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ALTER TABLE employees</w:t>
      </w:r>
      <w:r>
        <w:rPr>
          <w:rStyle w:val="pun"/>
          <w:rFonts w:ascii="Arial" w:hAnsi="Arial" w:cs="Arial"/>
          <w:color w:val="839496"/>
        </w:rPr>
        <w:t>.</w:t>
      </w:r>
      <w:r>
        <w:rPr>
          <w:rStyle w:val="pln"/>
          <w:rFonts w:ascii="Arial" w:hAnsi="Arial" w:cs="Arial"/>
          <w:color w:val="268BD2"/>
        </w:rPr>
        <w:t>titles DROP INDEX emp_no</w:t>
      </w: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这样就可以专心分析索引</w:t>
      </w:r>
      <w:r>
        <w:rPr>
          <w:rFonts w:ascii="Arial" w:hAnsi="Arial" w:cs="Arial"/>
          <w:color w:val="5A5A5A"/>
        </w:rPr>
        <w:t>PRIMARY</w:t>
      </w:r>
      <w:r>
        <w:rPr>
          <w:rFonts w:ascii="Arial" w:hAnsi="Arial" w:cs="Arial" w:hint="eastAsia"/>
          <w:color w:val="5A5A5A"/>
        </w:rPr>
        <w:t>的行为了。</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19" w:name="t19"/>
      <w:bookmarkEnd w:id="19"/>
      <w:r>
        <w:rPr>
          <w:rFonts w:ascii="Arial" w:hAnsi="Arial" w:cs="Arial" w:hint="eastAsia"/>
          <w:b w:val="0"/>
          <w:bCs w:val="0"/>
          <w:color w:val="2A2A2A"/>
          <w:sz w:val="24"/>
          <w:szCs w:val="24"/>
        </w:rPr>
        <w:t>情况一：全列匹配。</w:t>
      </w:r>
    </w:p>
    <w:p w:rsidR="00D60D99" w:rsidRDefault="00D60D99" w:rsidP="00D60D99">
      <w:pPr>
        <w:pStyle w:val="HTML0"/>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title</w:t>
      </w:r>
      <w:r>
        <w:rPr>
          <w:rStyle w:val="pun"/>
          <w:rFonts w:ascii="Arial" w:hAnsi="Arial" w:cs="Arial"/>
          <w:color w:val="839496"/>
        </w:rPr>
        <w:t>=</w:t>
      </w:r>
      <w:r>
        <w:rPr>
          <w:rStyle w:val="str"/>
          <w:rFonts w:ascii="Arial" w:hAnsi="Arial" w:cs="Arial"/>
          <w:color w:val="2AA198"/>
        </w:rPr>
        <w:t>'Senior Engineer'</w:t>
      </w:r>
      <w:r>
        <w:rPr>
          <w:rStyle w:val="pln"/>
          <w:rFonts w:ascii="Arial" w:hAnsi="Arial" w:cs="Arial"/>
          <w:color w:val="268BD2"/>
        </w:rPr>
        <w:t xml:space="preserve"> AND from_date</w:t>
      </w:r>
      <w:r>
        <w:rPr>
          <w:rStyle w:val="pun"/>
          <w:rFonts w:ascii="Arial" w:hAnsi="Arial" w:cs="Arial"/>
          <w:color w:val="839496"/>
        </w:rPr>
        <w:t>=</w:t>
      </w:r>
      <w:r>
        <w:rPr>
          <w:rStyle w:val="str"/>
          <w:rFonts w:ascii="Arial" w:hAnsi="Arial" w:cs="Arial"/>
          <w:color w:val="2AA198"/>
        </w:rPr>
        <w:t>'1986-06-26'</w:t>
      </w:r>
      <w:r>
        <w:rPr>
          <w:rStyle w:val="pun"/>
          <w:rFonts w:ascii="Arial" w:hAnsi="Arial" w:cs="Arial"/>
          <w:color w:val="839496"/>
        </w:rPr>
        <w:t>;</w:t>
      </w:r>
    </w:p>
    <w:p w:rsidR="00D60D99" w:rsidRDefault="00D60D99" w:rsidP="00D60D99">
      <w:pPr>
        <w:pStyle w:val="HTML0"/>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lastRenderedPageBreak/>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59</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un"/>
          <w:rFonts w:ascii="Arial" w:hAnsi="Arial" w:cs="Arial"/>
          <w:color w:val="839496"/>
        </w:rPr>
        <w:t>,</w:t>
      </w:r>
      <w:r>
        <w:rPr>
          <w:rStyle w:val="kwd"/>
          <w:rFonts w:ascii="Arial" w:hAnsi="Arial" w:cs="Arial"/>
          <w:color w:val="CB4B16"/>
        </w:rPr>
        <w:t>const</w:t>
      </w:r>
      <w:r>
        <w:rPr>
          <w:rStyle w:val="pun"/>
          <w:rFonts w:ascii="Arial" w:hAnsi="Arial" w:cs="Arial"/>
          <w:color w:val="839496"/>
        </w:rPr>
        <w:t>,</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很明显，当按照索引中所有列进行精确匹配（这里精确匹配指</w:t>
      </w:r>
      <w:r>
        <w:rPr>
          <w:rFonts w:ascii="Arial" w:hAnsi="Arial" w:cs="Arial"/>
          <w:color w:val="5A5A5A"/>
        </w:rPr>
        <w:t>“=”</w:t>
      </w:r>
      <w:r>
        <w:rPr>
          <w:rFonts w:ascii="Arial" w:hAnsi="Arial" w:cs="Arial" w:hint="eastAsia"/>
          <w:color w:val="5A5A5A"/>
        </w:rPr>
        <w:t>或</w:t>
      </w:r>
      <w:r>
        <w:rPr>
          <w:rFonts w:ascii="Arial" w:hAnsi="Arial" w:cs="Arial"/>
          <w:color w:val="5A5A5A"/>
        </w:rPr>
        <w:t>“IN”</w:t>
      </w:r>
      <w:r>
        <w:rPr>
          <w:rFonts w:ascii="Arial" w:hAnsi="Arial" w:cs="Arial" w:hint="eastAsia"/>
          <w:color w:val="5A5A5A"/>
        </w:rPr>
        <w:t>匹配）时，索引可以被用到。这里有一点需要注意，理论上索引对顺序是敏感的，但是由于</w:t>
      </w:r>
      <w:r>
        <w:rPr>
          <w:rFonts w:ascii="Arial" w:hAnsi="Arial" w:cs="Arial"/>
          <w:color w:val="5A5A5A"/>
        </w:rPr>
        <w:t>MySQL</w:t>
      </w:r>
      <w:r>
        <w:rPr>
          <w:rFonts w:ascii="Arial" w:hAnsi="Arial" w:cs="Arial" w:hint="eastAsia"/>
          <w:color w:val="5A5A5A"/>
        </w:rPr>
        <w:t>的查询优化器会自动调整</w:t>
      </w:r>
      <w:r>
        <w:rPr>
          <w:rFonts w:ascii="Arial" w:hAnsi="Arial" w:cs="Arial"/>
          <w:color w:val="5A5A5A"/>
        </w:rPr>
        <w:t>where</w:t>
      </w:r>
      <w:r>
        <w:rPr>
          <w:rFonts w:ascii="Arial" w:hAnsi="Arial" w:cs="Arial" w:hint="eastAsia"/>
          <w:color w:val="5A5A5A"/>
        </w:rPr>
        <w:t>子句的条件顺序以使用适合的索引，例如我们将</w:t>
      </w:r>
      <w:r>
        <w:rPr>
          <w:rFonts w:ascii="Arial" w:hAnsi="Arial" w:cs="Arial"/>
          <w:color w:val="5A5A5A"/>
        </w:rPr>
        <w:t>where</w:t>
      </w:r>
      <w:r>
        <w:rPr>
          <w:rFonts w:ascii="Arial" w:hAnsi="Arial" w:cs="Arial" w:hint="eastAsia"/>
          <w:color w:val="5A5A5A"/>
        </w:rPr>
        <w:t>中的条件顺序颠倒：</w:t>
      </w:r>
    </w:p>
    <w:p w:rsidR="00D60D99" w:rsidRDefault="00D60D99" w:rsidP="00D60D99">
      <w:pPr>
        <w:pStyle w:val="HTML0"/>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from_date</w:t>
      </w:r>
      <w:r>
        <w:rPr>
          <w:rStyle w:val="pun"/>
          <w:rFonts w:ascii="Arial" w:hAnsi="Arial" w:cs="Arial"/>
          <w:color w:val="839496"/>
        </w:rPr>
        <w:t>=</w:t>
      </w:r>
      <w:r>
        <w:rPr>
          <w:rStyle w:val="str"/>
          <w:rFonts w:ascii="Arial" w:hAnsi="Arial" w:cs="Arial"/>
          <w:color w:val="2AA198"/>
        </w:rPr>
        <w:t>'1986-06-26'</w:t>
      </w:r>
      <w:r>
        <w:rPr>
          <w:rStyle w:val="pln"/>
          <w:rFonts w:ascii="Arial" w:hAnsi="Arial" w:cs="Arial"/>
          <w:color w:val="268BD2"/>
        </w:rPr>
        <w:t xml:space="preserve"> AND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title</w:t>
      </w:r>
      <w:r>
        <w:rPr>
          <w:rStyle w:val="pun"/>
          <w:rFonts w:ascii="Arial" w:hAnsi="Arial" w:cs="Arial"/>
          <w:color w:val="839496"/>
        </w:rPr>
        <w:t>=</w:t>
      </w:r>
      <w:r>
        <w:rPr>
          <w:rStyle w:val="str"/>
          <w:rFonts w:ascii="Arial" w:hAnsi="Arial" w:cs="Arial"/>
          <w:color w:val="2AA198"/>
        </w:rPr>
        <w:t>'Senior Engineer'</w:t>
      </w:r>
      <w:r>
        <w:rPr>
          <w:rStyle w:val="pun"/>
          <w:rFonts w:ascii="Arial" w:hAnsi="Arial" w:cs="Arial"/>
          <w:color w:val="839496"/>
        </w:rPr>
        <w:t>;</w:t>
      </w:r>
    </w:p>
    <w:p w:rsidR="00D60D99" w:rsidRDefault="00D60D99" w:rsidP="00D60D99">
      <w:pPr>
        <w:pStyle w:val="HTML0"/>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59</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un"/>
          <w:rFonts w:ascii="Arial" w:hAnsi="Arial" w:cs="Arial"/>
          <w:color w:val="839496"/>
        </w:rPr>
        <w:t>,</w:t>
      </w:r>
      <w:r>
        <w:rPr>
          <w:rStyle w:val="kwd"/>
          <w:rFonts w:ascii="Arial" w:hAnsi="Arial" w:cs="Arial"/>
          <w:color w:val="CB4B16"/>
        </w:rPr>
        <w:t>const</w:t>
      </w:r>
      <w:r>
        <w:rPr>
          <w:rStyle w:val="pun"/>
          <w:rFonts w:ascii="Arial" w:hAnsi="Arial" w:cs="Arial"/>
          <w:color w:val="839496"/>
        </w:rPr>
        <w:t>,</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效果是一样的。</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20" w:name="t20"/>
      <w:bookmarkEnd w:id="20"/>
      <w:r>
        <w:rPr>
          <w:rFonts w:ascii="Arial" w:hAnsi="Arial" w:cs="Arial" w:hint="eastAsia"/>
          <w:b w:val="0"/>
          <w:bCs w:val="0"/>
          <w:color w:val="2A2A2A"/>
          <w:sz w:val="24"/>
          <w:szCs w:val="24"/>
        </w:rPr>
        <w:t>情况二：最左前缀匹配。</w:t>
      </w:r>
    </w:p>
    <w:p w:rsidR="00D60D99" w:rsidRDefault="00D60D99" w:rsidP="00D60D99">
      <w:pPr>
        <w:pStyle w:val="HTML0"/>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un"/>
          <w:rFonts w:ascii="Arial" w:hAnsi="Arial" w:cs="Arial"/>
          <w:color w:val="839496"/>
        </w:rPr>
        <w:t>;</w:t>
      </w:r>
    </w:p>
    <w:p w:rsidR="00D60D99" w:rsidRDefault="00D60D99" w:rsidP="00D60D99">
      <w:pPr>
        <w:pStyle w:val="HTML0"/>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当查询条件精确匹配索引的左边连续一个或几个列时，如</w:t>
      </w:r>
      <w:r>
        <w:rPr>
          <w:rFonts w:ascii="Arial" w:hAnsi="Arial" w:cs="Arial"/>
          <w:color w:val="5A5A5A"/>
        </w:rPr>
        <w:t>&lt;emp_no&gt;</w:t>
      </w:r>
      <w:r>
        <w:rPr>
          <w:rFonts w:ascii="Arial" w:hAnsi="Arial" w:cs="Arial" w:hint="eastAsia"/>
          <w:color w:val="5A5A5A"/>
        </w:rPr>
        <w:t>或</w:t>
      </w:r>
      <w:r>
        <w:rPr>
          <w:rFonts w:ascii="Arial" w:hAnsi="Arial" w:cs="Arial"/>
          <w:color w:val="5A5A5A"/>
        </w:rPr>
        <w:t>&lt;emp_no, title&gt;</w:t>
      </w:r>
      <w:r>
        <w:rPr>
          <w:rFonts w:ascii="Arial" w:hAnsi="Arial" w:cs="Arial" w:hint="eastAsia"/>
          <w:color w:val="5A5A5A"/>
        </w:rPr>
        <w:t>，所以可以被用到，但是只能用到一部分，即条件所组成的最左前缀。上面的查询从分析结果看用到了</w:t>
      </w:r>
      <w:r>
        <w:rPr>
          <w:rFonts w:ascii="Arial" w:hAnsi="Arial" w:cs="Arial"/>
          <w:color w:val="5A5A5A"/>
        </w:rPr>
        <w:t>PRIMARY</w:t>
      </w:r>
      <w:r>
        <w:rPr>
          <w:rFonts w:ascii="Arial" w:hAnsi="Arial" w:cs="Arial" w:hint="eastAsia"/>
          <w:color w:val="5A5A5A"/>
        </w:rPr>
        <w:t>索引，但是</w:t>
      </w:r>
      <w:r>
        <w:rPr>
          <w:rFonts w:ascii="Arial" w:hAnsi="Arial" w:cs="Arial"/>
          <w:color w:val="5A5A5A"/>
        </w:rPr>
        <w:t>key_len</w:t>
      </w:r>
      <w:r>
        <w:rPr>
          <w:rFonts w:ascii="Arial" w:hAnsi="Arial" w:cs="Arial" w:hint="eastAsia"/>
          <w:color w:val="5A5A5A"/>
        </w:rPr>
        <w:t>为</w:t>
      </w:r>
      <w:r>
        <w:rPr>
          <w:rFonts w:ascii="Arial" w:hAnsi="Arial" w:cs="Arial"/>
          <w:color w:val="5A5A5A"/>
        </w:rPr>
        <w:t>4</w:t>
      </w:r>
      <w:r>
        <w:rPr>
          <w:rFonts w:ascii="Arial" w:hAnsi="Arial" w:cs="Arial" w:hint="eastAsia"/>
          <w:color w:val="5A5A5A"/>
        </w:rPr>
        <w:t>，说明只用到了索引的第一列前缀。</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21" w:name="t21"/>
      <w:bookmarkEnd w:id="21"/>
      <w:r>
        <w:rPr>
          <w:rFonts w:ascii="Arial" w:hAnsi="Arial" w:cs="Arial" w:hint="eastAsia"/>
          <w:b w:val="0"/>
          <w:bCs w:val="0"/>
          <w:color w:val="2A2A2A"/>
          <w:sz w:val="24"/>
          <w:szCs w:val="24"/>
        </w:rPr>
        <w:t>情况三：查询条件用到了索引中列的精确匹配，但是中间某个条件未提供。</w:t>
      </w:r>
    </w:p>
    <w:p w:rsidR="00D60D99" w:rsidRDefault="00D60D99" w:rsidP="00D60D99">
      <w:pPr>
        <w:pStyle w:val="HTML0"/>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from_date</w:t>
      </w:r>
      <w:r>
        <w:rPr>
          <w:rStyle w:val="pun"/>
          <w:rFonts w:ascii="Arial" w:hAnsi="Arial" w:cs="Arial"/>
          <w:color w:val="839496"/>
        </w:rPr>
        <w:t>=</w:t>
      </w:r>
      <w:r>
        <w:rPr>
          <w:rStyle w:val="str"/>
          <w:rFonts w:ascii="Arial" w:hAnsi="Arial" w:cs="Arial"/>
          <w:color w:val="2AA198"/>
        </w:rPr>
        <w:t>'1986-06-26'</w:t>
      </w:r>
      <w:r>
        <w:rPr>
          <w:rStyle w:val="pun"/>
          <w:rFonts w:ascii="Arial" w:hAnsi="Arial" w:cs="Arial"/>
          <w:color w:val="839496"/>
        </w:rPr>
        <w:t>;</w:t>
      </w:r>
    </w:p>
    <w:p w:rsidR="00D60D99" w:rsidRDefault="00D60D99" w:rsidP="00D60D99">
      <w:pPr>
        <w:pStyle w:val="HTML0"/>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此时索引使用情况和情况二相同，因为</w:t>
      </w:r>
      <w:r>
        <w:rPr>
          <w:rFonts w:ascii="Arial" w:hAnsi="Arial" w:cs="Arial"/>
          <w:color w:val="5A5A5A"/>
        </w:rPr>
        <w:t>title</w:t>
      </w:r>
      <w:r>
        <w:rPr>
          <w:rFonts w:ascii="Arial" w:hAnsi="Arial" w:cs="Arial" w:hint="eastAsia"/>
          <w:color w:val="5A5A5A"/>
        </w:rPr>
        <w:t>未提供，所以查询只用到了索引的第一列，而后面的</w:t>
      </w:r>
      <w:r>
        <w:rPr>
          <w:rFonts w:ascii="Arial" w:hAnsi="Arial" w:cs="Arial"/>
          <w:color w:val="5A5A5A"/>
        </w:rPr>
        <w:t>from_date</w:t>
      </w:r>
      <w:r>
        <w:rPr>
          <w:rFonts w:ascii="Arial" w:hAnsi="Arial" w:cs="Arial" w:hint="eastAsia"/>
          <w:color w:val="5A5A5A"/>
        </w:rPr>
        <w:t>虽然也在索引中，但是由于</w:t>
      </w:r>
      <w:r>
        <w:rPr>
          <w:rFonts w:ascii="Arial" w:hAnsi="Arial" w:cs="Arial"/>
          <w:color w:val="5A5A5A"/>
        </w:rPr>
        <w:t>title</w:t>
      </w:r>
      <w:r>
        <w:rPr>
          <w:rFonts w:ascii="Arial" w:hAnsi="Arial" w:cs="Arial" w:hint="eastAsia"/>
          <w:color w:val="5A5A5A"/>
        </w:rPr>
        <w:t>不存在而无法和左前缀连接，因此需要对结果进行扫描过滤</w:t>
      </w:r>
      <w:r>
        <w:rPr>
          <w:rFonts w:ascii="Arial" w:hAnsi="Arial" w:cs="Arial"/>
          <w:color w:val="5A5A5A"/>
        </w:rPr>
        <w:t>from_date</w:t>
      </w:r>
      <w:r>
        <w:rPr>
          <w:rFonts w:ascii="Arial" w:hAnsi="Arial" w:cs="Arial" w:hint="eastAsia"/>
          <w:color w:val="5A5A5A"/>
        </w:rPr>
        <w:t>（这里由于</w:t>
      </w:r>
      <w:r>
        <w:rPr>
          <w:rFonts w:ascii="Arial" w:hAnsi="Arial" w:cs="Arial"/>
          <w:color w:val="5A5A5A"/>
        </w:rPr>
        <w:t>emp_no</w:t>
      </w:r>
      <w:r>
        <w:rPr>
          <w:rFonts w:ascii="Arial" w:hAnsi="Arial" w:cs="Arial" w:hint="eastAsia"/>
          <w:color w:val="5A5A5A"/>
        </w:rPr>
        <w:t>唯一，所以不存在扫描）。如果想让</w:t>
      </w:r>
      <w:r>
        <w:rPr>
          <w:rFonts w:ascii="Arial" w:hAnsi="Arial" w:cs="Arial"/>
          <w:color w:val="5A5A5A"/>
        </w:rPr>
        <w:t>from_date</w:t>
      </w:r>
      <w:r>
        <w:rPr>
          <w:rFonts w:ascii="Arial" w:hAnsi="Arial" w:cs="Arial" w:hint="eastAsia"/>
          <w:color w:val="5A5A5A"/>
        </w:rPr>
        <w:t>也使用索引而不是</w:t>
      </w:r>
      <w:r>
        <w:rPr>
          <w:rFonts w:ascii="Arial" w:hAnsi="Arial" w:cs="Arial"/>
          <w:color w:val="5A5A5A"/>
        </w:rPr>
        <w:t>where</w:t>
      </w:r>
      <w:r>
        <w:rPr>
          <w:rFonts w:ascii="Arial" w:hAnsi="Arial" w:cs="Arial" w:hint="eastAsia"/>
          <w:color w:val="5A5A5A"/>
        </w:rPr>
        <w:t>过滤，可以增加一个辅助索引</w:t>
      </w:r>
      <w:r>
        <w:rPr>
          <w:rFonts w:ascii="Arial" w:hAnsi="Arial" w:cs="Arial"/>
          <w:color w:val="5A5A5A"/>
        </w:rPr>
        <w:t>&lt;emp_no, from_date&gt;</w:t>
      </w:r>
      <w:r>
        <w:rPr>
          <w:rFonts w:ascii="Arial" w:hAnsi="Arial" w:cs="Arial" w:hint="eastAsia"/>
          <w:color w:val="5A5A5A"/>
        </w:rPr>
        <w:t>，此时上面的查询会使用这个索引。除此之外，还可以使用一种称之为</w:t>
      </w:r>
      <w:r>
        <w:rPr>
          <w:rFonts w:ascii="Arial" w:hAnsi="Arial" w:cs="Arial"/>
          <w:color w:val="5A5A5A"/>
        </w:rPr>
        <w:t>“</w:t>
      </w:r>
      <w:r>
        <w:rPr>
          <w:rFonts w:ascii="Arial" w:hAnsi="Arial" w:cs="Arial" w:hint="eastAsia"/>
          <w:color w:val="5A5A5A"/>
        </w:rPr>
        <w:t>隔离列</w:t>
      </w:r>
      <w:r>
        <w:rPr>
          <w:rFonts w:ascii="Arial" w:hAnsi="Arial" w:cs="Arial"/>
          <w:color w:val="5A5A5A"/>
        </w:rPr>
        <w:t>”</w:t>
      </w:r>
      <w:r>
        <w:rPr>
          <w:rFonts w:ascii="Arial" w:hAnsi="Arial" w:cs="Arial" w:hint="eastAsia"/>
          <w:color w:val="5A5A5A"/>
        </w:rPr>
        <w:t>的优化方法，将</w:t>
      </w:r>
      <w:r>
        <w:rPr>
          <w:rFonts w:ascii="Arial" w:hAnsi="Arial" w:cs="Arial"/>
          <w:color w:val="5A5A5A"/>
        </w:rPr>
        <w:t>emp_no</w:t>
      </w:r>
      <w:r>
        <w:rPr>
          <w:rFonts w:ascii="Arial" w:hAnsi="Arial" w:cs="Arial" w:hint="eastAsia"/>
          <w:color w:val="5A5A5A"/>
        </w:rPr>
        <w:t>与</w:t>
      </w:r>
      <w:r>
        <w:rPr>
          <w:rFonts w:ascii="Arial" w:hAnsi="Arial" w:cs="Arial"/>
          <w:color w:val="5A5A5A"/>
        </w:rPr>
        <w:t>from_date</w:t>
      </w:r>
      <w:r>
        <w:rPr>
          <w:rFonts w:ascii="Arial" w:hAnsi="Arial" w:cs="Arial" w:hint="eastAsia"/>
          <w:color w:val="5A5A5A"/>
        </w:rPr>
        <w:t>之间的</w:t>
      </w:r>
      <w:r>
        <w:rPr>
          <w:rFonts w:ascii="Arial" w:hAnsi="Arial" w:cs="Arial"/>
          <w:color w:val="5A5A5A"/>
        </w:rPr>
        <w:t>“</w:t>
      </w:r>
      <w:r>
        <w:rPr>
          <w:rFonts w:ascii="Arial" w:hAnsi="Arial" w:cs="Arial" w:hint="eastAsia"/>
          <w:color w:val="5A5A5A"/>
        </w:rPr>
        <w:t>坑</w:t>
      </w:r>
      <w:r>
        <w:rPr>
          <w:rFonts w:ascii="Arial" w:hAnsi="Arial" w:cs="Arial"/>
          <w:color w:val="5A5A5A"/>
        </w:rPr>
        <w:t>”</w:t>
      </w:r>
      <w:r>
        <w:rPr>
          <w:rFonts w:ascii="Arial" w:hAnsi="Arial" w:cs="Arial" w:hint="eastAsia"/>
          <w:color w:val="5A5A5A"/>
        </w:rPr>
        <w:t>填上。</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首先我们看下</w:t>
      </w:r>
      <w:r>
        <w:rPr>
          <w:rFonts w:ascii="Arial" w:hAnsi="Arial" w:cs="Arial"/>
          <w:color w:val="5A5A5A"/>
        </w:rPr>
        <w:t>title</w:t>
      </w:r>
      <w:r>
        <w:rPr>
          <w:rFonts w:ascii="Arial" w:hAnsi="Arial" w:cs="Arial" w:hint="eastAsia"/>
          <w:color w:val="5A5A5A"/>
        </w:rPr>
        <w:t>一共有几种不同的值：</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SELECT DISTINCT</w:t>
      </w:r>
      <w:r>
        <w:rPr>
          <w:rStyle w:val="pun"/>
          <w:rFonts w:ascii="Arial" w:hAnsi="Arial" w:cs="Arial"/>
          <w:color w:val="839496"/>
        </w:rPr>
        <w:t>(</w:t>
      </w:r>
      <w:r>
        <w:rPr>
          <w:rStyle w:val="pln"/>
          <w:rFonts w:ascii="Arial" w:hAnsi="Arial" w:cs="Arial"/>
          <w:color w:val="268BD2"/>
        </w:rPr>
        <w:t>title</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title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Senior</w:t>
      </w:r>
      <w:r>
        <w:rPr>
          <w:rStyle w:val="pln"/>
          <w:rFonts w:ascii="Arial" w:hAnsi="Arial" w:cs="Arial"/>
          <w:color w:val="268BD2"/>
        </w:rPr>
        <w:t xml:space="preserve"> </w:t>
      </w:r>
      <w:r>
        <w:rPr>
          <w:rStyle w:val="typ"/>
          <w:rFonts w:ascii="Arial" w:hAnsi="Arial" w:cs="Arial"/>
          <w:color w:val="B58900"/>
        </w:rPr>
        <w:t>Engineer</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Staff</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Engineer</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Senior</w:t>
      </w:r>
      <w:r>
        <w:rPr>
          <w:rStyle w:val="pln"/>
          <w:rFonts w:ascii="Arial" w:hAnsi="Arial" w:cs="Arial"/>
          <w:color w:val="268BD2"/>
        </w:rPr>
        <w:t xml:space="preserve"> </w:t>
      </w:r>
      <w:r>
        <w:rPr>
          <w:rStyle w:val="typ"/>
          <w:rFonts w:ascii="Arial" w:hAnsi="Arial" w:cs="Arial"/>
          <w:color w:val="B58900"/>
        </w:rPr>
        <w:t>Staff</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Assistant</w:t>
      </w:r>
      <w:r>
        <w:rPr>
          <w:rStyle w:val="pln"/>
          <w:rFonts w:ascii="Arial" w:hAnsi="Arial" w:cs="Arial"/>
          <w:color w:val="268BD2"/>
        </w:rPr>
        <w:t xml:space="preserve"> </w:t>
      </w:r>
      <w:r>
        <w:rPr>
          <w:rStyle w:val="typ"/>
          <w:rFonts w:ascii="Arial" w:hAnsi="Arial" w:cs="Arial"/>
          <w:color w:val="B58900"/>
        </w:rPr>
        <w:t>Engineer</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Technique</w:t>
      </w:r>
      <w:r>
        <w:rPr>
          <w:rStyle w:val="pln"/>
          <w:rFonts w:ascii="Arial" w:hAnsi="Arial" w:cs="Arial"/>
          <w:color w:val="268BD2"/>
        </w:rPr>
        <w:t xml:space="preserve"> </w:t>
      </w:r>
      <w:r>
        <w:rPr>
          <w:rStyle w:val="typ"/>
          <w:rFonts w:ascii="Arial" w:hAnsi="Arial" w:cs="Arial"/>
          <w:color w:val="B58900"/>
        </w:rPr>
        <w:t>Leader</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Manager</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只有</w:t>
      </w:r>
      <w:r>
        <w:rPr>
          <w:rFonts w:ascii="Arial" w:hAnsi="Arial" w:cs="Arial"/>
          <w:color w:val="5A5A5A"/>
        </w:rPr>
        <w:t>7</w:t>
      </w:r>
      <w:r>
        <w:rPr>
          <w:rFonts w:ascii="Arial" w:hAnsi="Arial" w:cs="Arial" w:hint="eastAsia"/>
          <w:color w:val="5A5A5A"/>
        </w:rPr>
        <w:t>种。在这种成为</w:t>
      </w:r>
      <w:r>
        <w:rPr>
          <w:rFonts w:ascii="Arial" w:hAnsi="Arial" w:cs="Arial"/>
          <w:color w:val="5A5A5A"/>
        </w:rPr>
        <w:t>“</w:t>
      </w:r>
      <w:r>
        <w:rPr>
          <w:rFonts w:ascii="Arial" w:hAnsi="Arial" w:cs="Arial" w:hint="eastAsia"/>
          <w:color w:val="5A5A5A"/>
        </w:rPr>
        <w:t>坑</w:t>
      </w:r>
      <w:r>
        <w:rPr>
          <w:rFonts w:ascii="Arial" w:hAnsi="Arial" w:cs="Arial"/>
          <w:color w:val="5A5A5A"/>
        </w:rPr>
        <w:t>”</w:t>
      </w:r>
      <w:r>
        <w:rPr>
          <w:rFonts w:ascii="Arial" w:hAnsi="Arial" w:cs="Arial" w:hint="eastAsia"/>
          <w:color w:val="5A5A5A"/>
        </w:rPr>
        <w:t>的列值比较少的情况下，可以考虑用</w:t>
      </w:r>
      <w:r>
        <w:rPr>
          <w:rFonts w:ascii="Arial" w:hAnsi="Arial" w:cs="Arial"/>
          <w:color w:val="5A5A5A"/>
        </w:rPr>
        <w:t>“IN”</w:t>
      </w:r>
      <w:r>
        <w:rPr>
          <w:rFonts w:ascii="Arial" w:hAnsi="Arial" w:cs="Arial" w:hint="eastAsia"/>
          <w:color w:val="5A5A5A"/>
        </w:rPr>
        <w:t>来填补这个</w:t>
      </w:r>
      <w:r>
        <w:rPr>
          <w:rFonts w:ascii="Arial" w:hAnsi="Arial" w:cs="Arial"/>
          <w:color w:val="5A5A5A"/>
        </w:rPr>
        <w:t>“</w:t>
      </w:r>
      <w:r>
        <w:rPr>
          <w:rFonts w:ascii="Arial" w:hAnsi="Arial" w:cs="Arial" w:hint="eastAsia"/>
          <w:color w:val="5A5A5A"/>
        </w:rPr>
        <w:t>坑</w:t>
      </w:r>
      <w:r>
        <w:rPr>
          <w:rFonts w:ascii="Arial" w:hAnsi="Arial" w:cs="Arial"/>
          <w:color w:val="5A5A5A"/>
        </w:rPr>
        <w:t>”</w:t>
      </w:r>
      <w:r>
        <w:rPr>
          <w:rFonts w:ascii="Arial" w:hAnsi="Arial" w:cs="Arial" w:hint="eastAsia"/>
          <w:color w:val="5A5A5A"/>
        </w:rPr>
        <w:t>从而形成最左前缀：</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WHERE emp_no</w:t>
      </w:r>
      <w:r>
        <w:rPr>
          <w:rStyle w:val="pun"/>
          <w:rFonts w:ascii="Arial" w:hAnsi="Arial" w:cs="Arial"/>
          <w:color w:val="839496"/>
        </w:rPr>
        <w:t>=</w:t>
      </w:r>
      <w:r>
        <w:rPr>
          <w:rStyle w:val="str"/>
          <w:rFonts w:ascii="Arial" w:hAnsi="Arial" w:cs="Arial"/>
          <w:color w:val="2AA198"/>
        </w:rPr>
        <w:t>'10001'</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AND title IN </w:t>
      </w:r>
      <w:r>
        <w:rPr>
          <w:rStyle w:val="pun"/>
          <w:rFonts w:ascii="Arial" w:hAnsi="Arial" w:cs="Arial"/>
          <w:color w:val="839496"/>
        </w:rPr>
        <w:t>(</w:t>
      </w:r>
      <w:r>
        <w:rPr>
          <w:rStyle w:val="str"/>
          <w:rFonts w:ascii="Arial" w:hAnsi="Arial" w:cs="Arial"/>
          <w:color w:val="2AA198"/>
        </w:rPr>
        <w:t>'Senior Engineer'</w:t>
      </w:r>
      <w:r>
        <w:rPr>
          <w:rStyle w:val="pun"/>
          <w:rFonts w:ascii="Arial" w:hAnsi="Arial" w:cs="Arial"/>
          <w:color w:val="839496"/>
        </w:rPr>
        <w:t>,</w:t>
      </w:r>
      <w:r>
        <w:rPr>
          <w:rStyle w:val="pln"/>
          <w:rFonts w:ascii="Arial" w:hAnsi="Arial" w:cs="Arial"/>
          <w:color w:val="268BD2"/>
        </w:rPr>
        <w:t xml:space="preserve"> </w:t>
      </w:r>
      <w:r>
        <w:rPr>
          <w:rStyle w:val="str"/>
          <w:rFonts w:ascii="Arial" w:hAnsi="Arial" w:cs="Arial"/>
          <w:color w:val="2AA198"/>
        </w:rPr>
        <w:t>'Staff'</w:t>
      </w:r>
      <w:r>
        <w:rPr>
          <w:rStyle w:val="pun"/>
          <w:rFonts w:ascii="Arial" w:hAnsi="Arial" w:cs="Arial"/>
          <w:color w:val="839496"/>
        </w:rPr>
        <w:t>,</w:t>
      </w:r>
      <w:r>
        <w:rPr>
          <w:rStyle w:val="pln"/>
          <w:rFonts w:ascii="Arial" w:hAnsi="Arial" w:cs="Arial"/>
          <w:color w:val="268BD2"/>
        </w:rPr>
        <w:t xml:space="preserve"> </w:t>
      </w:r>
      <w:r>
        <w:rPr>
          <w:rStyle w:val="str"/>
          <w:rFonts w:ascii="Arial" w:hAnsi="Arial" w:cs="Arial"/>
          <w:color w:val="2AA198"/>
        </w:rPr>
        <w:t>'Engineer'</w:t>
      </w:r>
      <w:r>
        <w:rPr>
          <w:rStyle w:val="pun"/>
          <w:rFonts w:ascii="Arial" w:hAnsi="Arial" w:cs="Arial"/>
          <w:color w:val="839496"/>
        </w:rPr>
        <w:t>,</w:t>
      </w:r>
      <w:r>
        <w:rPr>
          <w:rStyle w:val="pln"/>
          <w:rFonts w:ascii="Arial" w:hAnsi="Arial" w:cs="Arial"/>
          <w:color w:val="268BD2"/>
        </w:rPr>
        <w:t xml:space="preserve"> </w:t>
      </w:r>
      <w:r>
        <w:rPr>
          <w:rStyle w:val="str"/>
          <w:rFonts w:ascii="Arial" w:hAnsi="Arial" w:cs="Arial"/>
          <w:color w:val="2AA198"/>
        </w:rPr>
        <w:t>'Senior Staff'</w:t>
      </w:r>
      <w:r>
        <w:rPr>
          <w:rStyle w:val="pun"/>
          <w:rFonts w:ascii="Arial" w:hAnsi="Arial" w:cs="Arial"/>
          <w:color w:val="839496"/>
        </w:rPr>
        <w:t>,</w:t>
      </w:r>
      <w:r>
        <w:rPr>
          <w:rStyle w:val="pln"/>
          <w:rFonts w:ascii="Arial" w:hAnsi="Arial" w:cs="Arial"/>
          <w:color w:val="268BD2"/>
        </w:rPr>
        <w:t xml:space="preserve"> </w:t>
      </w:r>
      <w:r>
        <w:rPr>
          <w:rStyle w:val="str"/>
          <w:rFonts w:ascii="Arial" w:hAnsi="Arial" w:cs="Arial"/>
          <w:color w:val="2AA198"/>
        </w:rPr>
        <w:t>'Assistant Engineer'</w:t>
      </w:r>
      <w:r>
        <w:rPr>
          <w:rStyle w:val="pun"/>
          <w:rFonts w:ascii="Arial" w:hAnsi="Arial" w:cs="Arial"/>
          <w:color w:val="839496"/>
        </w:rPr>
        <w:t>,</w:t>
      </w:r>
      <w:r>
        <w:rPr>
          <w:rStyle w:val="pln"/>
          <w:rFonts w:ascii="Arial" w:hAnsi="Arial" w:cs="Arial"/>
          <w:color w:val="268BD2"/>
        </w:rPr>
        <w:t xml:space="preserve"> </w:t>
      </w:r>
      <w:r>
        <w:rPr>
          <w:rStyle w:val="str"/>
          <w:rFonts w:ascii="Arial" w:hAnsi="Arial" w:cs="Arial"/>
          <w:color w:val="2AA198"/>
        </w:rPr>
        <w:t>'Technique Leader'</w:t>
      </w:r>
      <w:r>
        <w:rPr>
          <w:rStyle w:val="pun"/>
          <w:rFonts w:ascii="Arial" w:hAnsi="Arial" w:cs="Arial"/>
          <w:color w:val="839496"/>
        </w:rPr>
        <w:t>,</w:t>
      </w:r>
      <w:r>
        <w:rPr>
          <w:rStyle w:val="pln"/>
          <w:rFonts w:ascii="Arial" w:hAnsi="Arial" w:cs="Arial"/>
          <w:color w:val="268BD2"/>
        </w:rPr>
        <w:t xml:space="preserve"> </w:t>
      </w:r>
      <w:r>
        <w:rPr>
          <w:rStyle w:val="str"/>
          <w:rFonts w:ascii="Arial" w:hAnsi="Arial" w:cs="Arial"/>
          <w:color w:val="2AA198"/>
        </w:rPr>
        <w:t>'Manager'</w:t>
      </w:r>
      <w:r>
        <w:rPr>
          <w:rStyle w:val="pun"/>
          <w:rFonts w:ascii="Arial" w:hAnsi="Arial" w:cs="Arial"/>
          <w:color w:val="839496"/>
        </w:rPr>
        <w:t>)</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AND from_date</w:t>
      </w:r>
      <w:r>
        <w:rPr>
          <w:rStyle w:val="pun"/>
          <w:rFonts w:ascii="Arial" w:hAnsi="Arial" w:cs="Arial"/>
          <w:color w:val="839496"/>
        </w:rPr>
        <w:t>=</w:t>
      </w:r>
      <w:r>
        <w:rPr>
          <w:rStyle w:val="str"/>
          <w:rFonts w:ascii="Arial" w:hAnsi="Arial" w:cs="Arial"/>
          <w:color w:val="2AA198"/>
        </w:rPr>
        <w:t>'1986-06-26'</w:t>
      </w:r>
      <w:r>
        <w:rPr>
          <w:rStyle w:val="pun"/>
          <w:rFonts w:ascii="Arial" w:hAnsi="Arial" w:cs="Arial"/>
          <w:color w:val="839496"/>
        </w:rPr>
        <w:t>;</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lastRenderedPageBreak/>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range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59</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7</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1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这次</w:t>
      </w:r>
      <w:r>
        <w:rPr>
          <w:rFonts w:ascii="Arial" w:hAnsi="Arial" w:cs="Arial"/>
          <w:color w:val="5A5A5A"/>
        </w:rPr>
        <w:t>key_len</w:t>
      </w:r>
      <w:r>
        <w:rPr>
          <w:rFonts w:ascii="Arial" w:hAnsi="Arial" w:cs="Arial" w:hint="eastAsia"/>
          <w:color w:val="5A5A5A"/>
        </w:rPr>
        <w:t>为</w:t>
      </w:r>
      <w:r>
        <w:rPr>
          <w:rFonts w:ascii="Arial" w:hAnsi="Arial" w:cs="Arial"/>
          <w:color w:val="5A5A5A"/>
        </w:rPr>
        <w:t>59</w:t>
      </w:r>
      <w:r>
        <w:rPr>
          <w:rFonts w:ascii="Arial" w:hAnsi="Arial" w:cs="Arial" w:hint="eastAsia"/>
          <w:color w:val="5A5A5A"/>
        </w:rPr>
        <w:t>，说明索引被用全了，但是从</w:t>
      </w:r>
      <w:r>
        <w:rPr>
          <w:rFonts w:ascii="Arial" w:hAnsi="Arial" w:cs="Arial"/>
          <w:color w:val="5A5A5A"/>
        </w:rPr>
        <w:t>type</w:t>
      </w:r>
      <w:r>
        <w:rPr>
          <w:rFonts w:ascii="Arial" w:hAnsi="Arial" w:cs="Arial" w:hint="eastAsia"/>
          <w:color w:val="5A5A5A"/>
        </w:rPr>
        <w:t>和</w:t>
      </w:r>
      <w:r>
        <w:rPr>
          <w:rFonts w:ascii="Arial" w:hAnsi="Arial" w:cs="Arial"/>
          <w:color w:val="5A5A5A"/>
        </w:rPr>
        <w:t>rows</w:t>
      </w:r>
      <w:r>
        <w:rPr>
          <w:rFonts w:ascii="Arial" w:hAnsi="Arial" w:cs="Arial" w:hint="eastAsia"/>
          <w:color w:val="5A5A5A"/>
        </w:rPr>
        <w:t>看出</w:t>
      </w:r>
      <w:r>
        <w:rPr>
          <w:rFonts w:ascii="Arial" w:hAnsi="Arial" w:cs="Arial"/>
          <w:color w:val="5A5A5A"/>
        </w:rPr>
        <w:t>IN</w:t>
      </w:r>
      <w:r>
        <w:rPr>
          <w:rFonts w:ascii="Arial" w:hAnsi="Arial" w:cs="Arial" w:hint="eastAsia"/>
          <w:color w:val="5A5A5A"/>
        </w:rPr>
        <w:t>实际上执行了一个</w:t>
      </w:r>
      <w:r>
        <w:rPr>
          <w:rFonts w:ascii="Arial" w:hAnsi="Arial" w:cs="Arial"/>
          <w:color w:val="5A5A5A"/>
        </w:rPr>
        <w:t>range</w:t>
      </w:r>
      <w:r>
        <w:rPr>
          <w:rFonts w:ascii="Arial" w:hAnsi="Arial" w:cs="Arial" w:hint="eastAsia"/>
          <w:color w:val="5A5A5A"/>
        </w:rPr>
        <w:t>查询，这里检查了</w:t>
      </w:r>
      <w:r>
        <w:rPr>
          <w:rFonts w:ascii="Arial" w:hAnsi="Arial" w:cs="Arial"/>
          <w:color w:val="5A5A5A"/>
        </w:rPr>
        <w:t>7</w:t>
      </w:r>
      <w:r>
        <w:rPr>
          <w:rFonts w:ascii="Arial" w:hAnsi="Arial" w:cs="Arial" w:hint="eastAsia"/>
          <w:color w:val="5A5A5A"/>
        </w:rPr>
        <w:t>个</w:t>
      </w:r>
      <w:r>
        <w:rPr>
          <w:rFonts w:ascii="Arial" w:hAnsi="Arial" w:cs="Arial"/>
          <w:color w:val="5A5A5A"/>
        </w:rPr>
        <w:t>key</w:t>
      </w:r>
      <w:r>
        <w:rPr>
          <w:rFonts w:ascii="Arial" w:hAnsi="Arial" w:cs="Arial" w:hint="eastAsia"/>
          <w:color w:val="5A5A5A"/>
        </w:rPr>
        <w:t>。看下两种查询的性能比较：</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SHOW PROFILES</w:t>
      </w:r>
      <w:r>
        <w:rPr>
          <w:rStyle w:val="pun"/>
          <w:rFonts w:ascii="Arial" w:hAnsi="Arial" w:cs="Arial"/>
          <w:color w:val="839496"/>
        </w:rPr>
        <w:t>;</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Query_ID</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Duration</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Query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0.00058000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from_date</w:t>
      </w:r>
      <w:r>
        <w:rPr>
          <w:rStyle w:val="pun"/>
          <w:rFonts w:ascii="Arial" w:hAnsi="Arial" w:cs="Arial"/>
          <w:color w:val="839496"/>
        </w:rPr>
        <w:t>=</w:t>
      </w:r>
      <w:r>
        <w:rPr>
          <w:rStyle w:val="str"/>
          <w:rFonts w:ascii="Arial" w:hAnsi="Arial" w:cs="Arial"/>
          <w:color w:val="2AA198"/>
        </w:rPr>
        <w:t>'1986-06-26'</w:t>
      </w:r>
      <w:r>
        <w:rPr>
          <w:rStyle w:val="pun"/>
          <w:rFonts w:ascii="Arial" w:hAnsi="Arial" w:cs="Arial"/>
          <w:color w:val="839496"/>
        </w:rPr>
        <w:t>|</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0.00052500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title IN </w:t>
      </w:r>
      <w:r>
        <w:rPr>
          <w:rStyle w:val="pun"/>
          <w:rFonts w:ascii="Arial" w:hAnsi="Arial" w:cs="Arial"/>
          <w:color w:val="839496"/>
        </w:rPr>
        <w:t>...</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w:t>
      </w:r>
      <w:r>
        <w:rPr>
          <w:rFonts w:ascii="Arial" w:hAnsi="Arial" w:cs="Arial" w:hint="eastAsia"/>
          <w:color w:val="5A5A5A"/>
        </w:rPr>
        <w:t>填坑</w:t>
      </w:r>
      <w:r>
        <w:rPr>
          <w:rFonts w:ascii="Arial" w:hAnsi="Arial" w:cs="Arial"/>
          <w:color w:val="5A5A5A"/>
        </w:rPr>
        <w:t>”</w:t>
      </w:r>
      <w:r>
        <w:rPr>
          <w:rFonts w:ascii="Arial" w:hAnsi="Arial" w:cs="Arial" w:hint="eastAsia"/>
          <w:color w:val="5A5A5A"/>
        </w:rPr>
        <w:t>后性能提升了一点。如果经过</w:t>
      </w:r>
      <w:r>
        <w:rPr>
          <w:rFonts w:ascii="Arial" w:hAnsi="Arial" w:cs="Arial"/>
          <w:color w:val="5A5A5A"/>
        </w:rPr>
        <w:t>emp_no</w:t>
      </w:r>
      <w:r>
        <w:rPr>
          <w:rFonts w:ascii="Arial" w:hAnsi="Arial" w:cs="Arial" w:hint="eastAsia"/>
          <w:color w:val="5A5A5A"/>
        </w:rPr>
        <w:t>筛选后余下很多数据，则后者性能优势会更加明显。当然，如果</w:t>
      </w:r>
      <w:r>
        <w:rPr>
          <w:rFonts w:ascii="Arial" w:hAnsi="Arial" w:cs="Arial"/>
          <w:color w:val="5A5A5A"/>
        </w:rPr>
        <w:t>title</w:t>
      </w:r>
      <w:r>
        <w:rPr>
          <w:rFonts w:ascii="Arial" w:hAnsi="Arial" w:cs="Arial" w:hint="eastAsia"/>
          <w:color w:val="5A5A5A"/>
        </w:rPr>
        <w:t>的值很多，用填坑就不合适了，必须建立辅助索引。</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22" w:name="t22"/>
      <w:bookmarkEnd w:id="22"/>
      <w:r>
        <w:rPr>
          <w:rFonts w:ascii="Arial" w:hAnsi="Arial" w:cs="Arial" w:hint="eastAsia"/>
          <w:b w:val="0"/>
          <w:bCs w:val="0"/>
          <w:color w:val="2A2A2A"/>
          <w:sz w:val="24"/>
          <w:szCs w:val="24"/>
        </w:rPr>
        <w:t>情况四：查询条件没有指定索引第一列。</w:t>
      </w:r>
    </w:p>
    <w:p w:rsidR="00D60D99" w:rsidRDefault="00D60D99" w:rsidP="00D60D99">
      <w:pPr>
        <w:pStyle w:val="HTML0"/>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from_date</w:t>
      </w:r>
      <w:r>
        <w:rPr>
          <w:rStyle w:val="pun"/>
          <w:rFonts w:ascii="Arial" w:hAnsi="Arial" w:cs="Arial"/>
          <w:color w:val="839496"/>
        </w:rPr>
        <w:t>=</w:t>
      </w:r>
      <w:r>
        <w:rPr>
          <w:rStyle w:val="str"/>
          <w:rFonts w:ascii="Arial" w:hAnsi="Arial" w:cs="Arial"/>
          <w:color w:val="2AA198"/>
        </w:rPr>
        <w:t>'1986-06-26'</w:t>
      </w:r>
      <w:r>
        <w:rPr>
          <w:rStyle w:val="pun"/>
          <w:rFonts w:ascii="Arial" w:hAnsi="Arial" w:cs="Arial"/>
          <w:color w:val="839496"/>
        </w:rPr>
        <w:t>;</w:t>
      </w:r>
    </w:p>
    <w:p w:rsidR="00D60D99" w:rsidRDefault="00D60D99" w:rsidP="00D60D99">
      <w:pPr>
        <w:pStyle w:val="HTML0"/>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ALL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443308</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由于不是最左前缀，索引这样的查询显然用不到索引。</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23" w:name="t23"/>
      <w:bookmarkEnd w:id="23"/>
      <w:r>
        <w:rPr>
          <w:rFonts w:ascii="Arial" w:hAnsi="Arial" w:cs="Arial" w:hint="eastAsia"/>
          <w:b w:val="0"/>
          <w:bCs w:val="0"/>
          <w:color w:val="2A2A2A"/>
          <w:sz w:val="24"/>
          <w:szCs w:val="24"/>
        </w:rPr>
        <w:t>情况五：匹配某列的前缀字符串。</w:t>
      </w:r>
    </w:p>
    <w:p w:rsidR="00D60D99" w:rsidRDefault="00D60D99" w:rsidP="00D60D99">
      <w:pPr>
        <w:pStyle w:val="HTML0"/>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title LIKE </w:t>
      </w:r>
      <w:r>
        <w:rPr>
          <w:rStyle w:val="str"/>
          <w:rFonts w:ascii="Arial" w:hAnsi="Arial" w:cs="Arial"/>
          <w:color w:val="2AA198"/>
        </w:rPr>
        <w:t>'Senior%'</w:t>
      </w:r>
      <w:r>
        <w:rPr>
          <w:rStyle w:val="pun"/>
          <w:rFonts w:ascii="Arial" w:hAnsi="Arial" w:cs="Arial"/>
          <w:color w:val="839496"/>
        </w:rPr>
        <w:t>;</w:t>
      </w:r>
    </w:p>
    <w:p w:rsidR="00D60D99" w:rsidRDefault="00D60D99" w:rsidP="00D60D99">
      <w:pPr>
        <w:pStyle w:val="HTML0"/>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range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56</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此时可以用到索引，</w:t>
      </w:r>
      <w:del w:id="24" w:author="Unknown">
        <w:r>
          <w:rPr>
            <w:rFonts w:ascii="Arial" w:hAnsi="Arial" w:cs="Arial" w:hint="eastAsia"/>
            <w:color w:val="5A5A5A"/>
          </w:rPr>
          <w:delText>但是如果通配符不是只出现在末尾，则无法使用索引。</w:delText>
        </w:r>
      </w:del>
      <w:r>
        <w:rPr>
          <w:rFonts w:ascii="Arial" w:hAnsi="Arial" w:cs="Arial" w:hint="eastAsia"/>
          <w:color w:val="5A5A5A"/>
        </w:rPr>
        <w:t>（原文表述有误，如果通配符</w:t>
      </w:r>
      <w:r>
        <w:rPr>
          <w:rFonts w:ascii="Arial" w:hAnsi="Arial" w:cs="Arial"/>
          <w:color w:val="5A5A5A"/>
        </w:rPr>
        <w:t>%</w:t>
      </w:r>
      <w:r>
        <w:rPr>
          <w:rFonts w:ascii="Arial" w:hAnsi="Arial" w:cs="Arial" w:hint="eastAsia"/>
          <w:color w:val="5A5A5A"/>
        </w:rPr>
        <w:t>不出现在开头，则可以用到索引，但根据具体情况不同可能只会用其中一个前缀）</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25" w:name="t24"/>
      <w:bookmarkEnd w:id="25"/>
      <w:r>
        <w:rPr>
          <w:rFonts w:ascii="Arial" w:hAnsi="Arial" w:cs="Arial" w:hint="eastAsia"/>
          <w:b w:val="0"/>
          <w:bCs w:val="0"/>
          <w:color w:val="2A2A2A"/>
          <w:sz w:val="24"/>
          <w:szCs w:val="24"/>
        </w:rPr>
        <w:t>情况六：范围查询。</w:t>
      </w:r>
    </w:p>
    <w:p w:rsidR="00D60D99" w:rsidRDefault="00D60D99" w:rsidP="00D60D99">
      <w:pPr>
        <w:pStyle w:val="HTML0"/>
        <w:numPr>
          <w:ilvl w:val="0"/>
          <w:numId w:val="2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 xml:space="preserve">titles WHERE emp_no </w:t>
      </w:r>
      <w:r>
        <w:rPr>
          <w:rStyle w:val="pun"/>
          <w:rFonts w:ascii="Arial" w:hAnsi="Arial" w:cs="Arial"/>
          <w:color w:val="839496"/>
        </w:rPr>
        <w:t>&lt;</w:t>
      </w:r>
      <w:r>
        <w:rPr>
          <w:rStyle w:val="pln"/>
          <w:rFonts w:ascii="Arial" w:hAnsi="Arial" w:cs="Arial"/>
          <w:color w:val="268BD2"/>
        </w:rPr>
        <w:t xml:space="preserve"> </w:t>
      </w:r>
      <w:r>
        <w:rPr>
          <w:rStyle w:val="str"/>
          <w:rFonts w:ascii="Arial" w:hAnsi="Arial" w:cs="Arial"/>
          <w:color w:val="2AA198"/>
        </w:rPr>
        <w:t>'10010'</w:t>
      </w:r>
      <w:r>
        <w:rPr>
          <w:rStyle w:val="pln"/>
          <w:rFonts w:ascii="Arial" w:hAnsi="Arial" w:cs="Arial"/>
          <w:color w:val="268BD2"/>
        </w:rPr>
        <w:t xml:space="preserve"> </w:t>
      </w:r>
      <w:r>
        <w:rPr>
          <w:rStyle w:val="kwd"/>
          <w:rFonts w:ascii="Arial" w:hAnsi="Arial" w:cs="Arial"/>
          <w:color w:val="CB4B16"/>
        </w:rPr>
        <w:t>and</w:t>
      </w:r>
      <w:r>
        <w:rPr>
          <w:rStyle w:val="pln"/>
          <w:rFonts w:ascii="Arial" w:hAnsi="Arial" w:cs="Arial"/>
          <w:color w:val="268BD2"/>
        </w:rPr>
        <w:t xml:space="preserve"> title</w:t>
      </w:r>
      <w:r>
        <w:rPr>
          <w:rStyle w:val="pun"/>
          <w:rFonts w:ascii="Arial" w:hAnsi="Arial" w:cs="Arial"/>
          <w:color w:val="839496"/>
        </w:rPr>
        <w:t>=</w:t>
      </w:r>
      <w:r>
        <w:rPr>
          <w:rStyle w:val="str"/>
          <w:rFonts w:ascii="Arial" w:hAnsi="Arial" w:cs="Arial"/>
          <w:color w:val="2AA198"/>
        </w:rPr>
        <w:t>'Senior Engineer'</w:t>
      </w:r>
      <w:r>
        <w:rPr>
          <w:rStyle w:val="pun"/>
          <w:rFonts w:ascii="Arial" w:hAnsi="Arial" w:cs="Arial"/>
          <w:color w:val="839496"/>
        </w:rPr>
        <w:t>;</w:t>
      </w:r>
    </w:p>
    <w:p w:rsidR="00D60D99" w:rsidRDefault="00D60D99" w:rsidP="00D60D99">
      <w:pPr>
        <w:pStyle w:val="HTML0"/>
        <w:numPr>
          <w:ilvl w:val="0"/>
          <w:numId w:val="2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range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16</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范围列可以用到索引（必须是最左前缀），但是范围列后面的列无法用到索引。同时，索引最多用于一个范围列，因此如果查询条件中有两个范围列则无法全用到索引。</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WHERE emp_no </w:t>
      </w:r>
      <w:r>
        <w:rPr>
          <w:rStyle w:val="pun"/>
          <w:rFonts w:ascii="Arial" w:hAnsi="Arial" w:cs="Arial"/>
          <w:color w:val="839496"/>
        </w:rPr>
        <w:t>&lt;</w:t>
      </w:r>
      <w:r>
        <w:rPr>
          <w:rStyle w:val="pln"/>
          <w:rFonts w:ascii="Arial" w:hAnsi="Arial" w:cs="Arial"/>
          <w:color w:val="268BD2"/>
        </w:rPr>
        <w:t xml:space="preserve"> </w:t>
      </w:r>
      <w:r>
        <w:rPr>
          <w:rStyle w:val="str"/>
          <w:rFonts w:ascii="Arial" w:hAnsi="Arial" w:cs="Arial"/>
          <w:color w:val="2AA198"/>
        </w:rPr>
        <w:t>'10010'</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AND title</w:t>
      </w:r>
      <w:r>
        <w:rPr>
          <w:rStyle w:val="pun"/>
          <w:rFonts w:ascii="Arial" w:hAnsi="Arial" w:cs="Arial"/>
          <w:color w:val="839496"/>
        </w:rPr>
        <w:t>=</w:t>
      </w:r>
      <w:r>
        <w:rPr>
          <w:rStyle w:val="str"/>
          <w:rFonts w:ascii="Arial" w:hAnsi="Arial" w:cs="Arial"/>
          <w:color w:val="2AA198"/>
        </w:rPr>
        <w:t>'Senior Engineer'</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AND from_date BETWEEN </w:t>
      </w:r>
      <w:r>
        <w:rPr>
          <w:rStyle w:val="str"/>
          <w:rFonts w:ascii="Arial" w:hAnsi="Arial" w:cs="Arial"/>
          <w:color w:val="2AA198"/>
        </w:rPr>
        <w:t>'1986-01-01'</w:t>
      </w:r>
      <w:r>
        <w:rPr>
          <w:rStyle w:val="pln"/>
          <w:rFonts w:ascii="Arial" w:hAnsi="Arial" w:cs="Arial"/>
          <w:color w:val="268BD2"/>
        </w:rPr>
        <w:t xml:space="preserve"> AND </w:t>
      </w:r>
      <w:r>
        <w:rPr>
          <w:rStyle w:val="str"/>
          <w:rFonts w:ascii="Arial" w:hAnsi="Arial" w:cs="Arial"/>
          <w:color w:val="2AA198"/>
        </w:rPr>
        <w:t>'1986-12-31'</w:t>
      </w:r>
      <w:r>
        <w:rPr>
          <w:rStyle w:val="pun"/>
          <w:rFonts w:ascii="Arial" w:hAnsi="Arial" w:cs="Arial"/>
          <w:color w:val="839496"/>
        </w:rPr>
        <w:t>;</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range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16</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2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可以看到索引对第二个范围索引无能为力。这里特别要说明</w:t>
      </w:r>
      <w:r>
        <w:rPr>
          <w:rFonts w:ascii="Arial" w:hAnsi="Arial" w:cs="Arial"/>
          <w:color w:val="5A5A5A"/>
        </w:rPr>
        <w:t>MySQL</w:t>
      </w:r>
      <w:r>
        <w:rPr>
          <w:rFonts w:ascii="Arial" w:hAnsi="Arial" w:cs="Arial" w:hint="eastAsia"/>
          <w:color w:val="5A5A5A"/>
        </w:rPr>
        <w:t>一个有意思的地方，那就是仅用</w:t>
      </w:r>
      <w:r>
        <w:rPr>
          <w:rFonts w:ascii="Arial" w:hAnsi="Arial" w:cs="Arial"/>
          <w:color w:val="5A5A5A"/>
        </w:rPr>
        <w:t>explain</w:t>
      </w:r>
      <w:r>
        <w:rPr>
          <w:rFonts w:ascii="Arial" w:hAnsi="Arial" w:cs="Arial" w:hint="eastAsia"/>
          <w:color w:val="5A5A5A"/>
        </w:rPr>
        <w:t>可能无法区分范围索引和多值匹配，因为在</w:t>
      </w:r>
      <w:r>
        <w:rPr>
          <w:rFonts w:ascii="Arial" w:hAnsi="Arial" w:cs="Arial"/>
          <w:color w:val="5A5A5A"/>
        </w:rPr>
        <w:t>type</w:t>
      </w:r>
      <w:r>
        <w:rPr>
          <w:rFonts w:ascii="Arial" w:hAnsi="Arial" w:cs="Arial" w:hint="eastAsia"/>
          <w:color w:val="5A5A5A"/>
        </w:rPr>
        <w:t>中这两者都显示为</w:t>
      </w:r>
      <w:r>
        <w:rPr>
          <w:rFonts w:ascii="Arial" w:hAnsi="Arial" w:cs="Arial"/>
          <w:color w:val="5A5A5A"/>
        </w:rPr>
        <w:t>range</w:t>
      </w:r>
      <w:r>
        <w:rPr>
          <w:rFonts w:ascii="Arial" w:hAnsi="Arial" w:cs="Arial" w:hint="eastAsia"/>
          <w:color w:val="5A5A5A"/>
        </w:rPr>
        <w:t>。同时，用了</w:t>
      </w:r>
      <w:r>
        <w:rPr>
          <w:rFonts w:ascii="Arial" w:hAnsi="Arial" w:cs="Arial"/>
          <w:color w:val="5A5A5A"/>
        </w:rPr>
        <w:t>“between”</w:t>
      </w:r>
      <w:r>
        <w:rPr>
          <w:rFonts w:ascii="Arial" w:hAnsi="Arial" w:cs="Arial" w:hint="eastAsia"/>
          <w:color w:val="5A5A5A"/>
        </w:rPr>
        <w:t>并不意味着就是范围查询，例如下面的查询：</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WHERE emp_no BETWEEN </w:t>
      </w:r>
      <w:r>
        <w:rPr>
          <w:rStyle w:val="str"/>
          <w:rFonts w:ascii="Arial" w:hAnsi="Arial" w:cs="Arial"/>
          <w:color w:val="2AA198"/>
        </w:rPr>
        <w:t>'10001'</w:t>
      </w:r>
      <w:r>
        <w:rPr>
          <w:rStyle w:val="pln"/>
          <w:rFonts w:ascii="Arial" w:hAnsi="Arial" w:cs="Arial"/>
          <w:color w:val="268BD2"/>
        </w:rPr>
        <w:t xml:space="preserve"> AND </w:t>
      </w:r>
      <w:r>
        <w:rPr>
          <w:rStyle w:val="str"/>
          <w:rFonts w:ascii="Arial" w:hAnsi="Arial" w:cs="Arial"/>
          <w:color w:val="2AA198"/>
        </w:rPr>
        <w:t>'10010'</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AND title</w:t>
      </w:r>
      <w:r>
        <w:rPr>
          <w:rStyle w:val="pun"/>
          <w:rFonts w:ascii="Arial" w:hAnsi="Arial" w:cs="Arial"/>
          <w:color w:val="839496"/>
        </w:rPr>
        <w:t>=</w:t>
      </w:r>
      <w:r>
        <w:rPr>
          <w:rStyle w:val="str"/>
          <w:rFonts w:ascii="Arial" w:hAnsi="Arial" w:cs="Arial"/>
          <w:color w:val="2AA198"/>
        </w:rPr>
        <w:t>'Senior Engineer'</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AND from_date BETWEEN </w:t>
      </w:r>
      <w:r>
        <w:rPr>
          <w:rStyle w:val="str"/>
          <w:rFonts w:ascii="Arial" w:hAnsi="Arial" w:cs="Arial"/>
          <w:color w:val="2AA198"/>
        </w:rPr>
        <w:t>'1986-01-01'</w:t>
      </w:r>
      <w:r>
        <w:rPr>
          <w:rStyle w:val="pln"/>
          <w:rFonts w:ascii="Arial" w:hAnsi="Arial" w:cs="Arial"/>
          <w:color w:val="268BD2"/>
        </w:rPr>
        <w:t xml:space="preserve"> AND </w:t>
      </w:r>
      <w:r>
        <w:rPr>
          <w:rStyle w:val="str"/>
          <w:rFonts w:ascii="Arial" w:hAnsi="Arial" w:cs="Arial"/>
          <w:color w:val="2AA198"/>
        </w:rPr>
        <w:t>'1986-12-31'</w:t>
      </w:r>
      <w:r>
        <w:rPr>
          <w:rStyle w:val="pun"/>
          <w:rFonts w:ascii="Arial" w:hAnsi="Arial" w:cs="Arial"/>
          <w:color w:val="839496"/>
        </w:rPr>
        <w:t>;</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lastRenderedPageBreak/>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range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59</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16</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看起来是用了两个范围查询，但作用于</w:t>
      </w:r>
      <w:r>
        <w:rPr>
          <w:rFonts w:ascii="Arial" w:hAnsi="Arial" w:cs="Arial"/>
          <w:color w:val="5A5A5A"/>
        </w:rPr>
        <w:t>emp_no</w:t>
      </w:r>
      <w:r>
        <w:rPr>
          <w:rFonts w:ascii="Arial" w:hAnsi="Arial" w:cs="Arial" w:hint="eastAsia"/>
          <w:color w:val="5A5A5A"/>
        </w:rPr>
        <w:t>上的</w:t>
      </w:r>
      <w:r>
        <w:rPr>
          <w:rFonts w:ascii="Arial" w:hAnsi="Arial" w:cs="Arial"/>
          <w:color w:val="5A5A5A"/>
        </w:rPr>
        <w:t>“BETWEEN”</w:t>
      </w:r>
      <w:r>
        <w:rPr>
          <w:rFonts w:ascii="Arial" w:hAnsi="Arial" w:cs="Arial" w:hint="eastAsia"/>
          <w:color w:val="5A5A5A"/>
        </w:rPr>
        <w:t>实际上相当于</w:t>
      </w:r>
      <w:r>
        <w:rPr>
          <w:rFonts w:ascii="Arial" w:hAnsi="Arial" w:cs="Arial"/>
          <w:color w:val="5A5A5A"/>
        </w:rPr>
        <w:t>“IN”</w:t>
      </w:r>
      <w:r>
        <w:rPr>
          <w:rFonts w:ascii="Arial" w:hAnsi="Arial" w:cs="Arial" w:hint="eastAsia"/>
          <w:color w:val="5A5A5A"/>
        </w:rPr>
        <w:t>，也就是说</w:t>
      </w:r>
      <w:r>
        <w:rPr>
          <w:rFonts w:ascii="Arial" w:hAnsi="Arial" w:cs="Arial"/>
          <w:color w:val="5A5A5A"/>
        </w:rPr>
        <w:t>emp_no</w:t>
      </w:r>
      <w:r>
        <w:rPr>
          <w:rFonts w:ascii="Arial" w:hAnsi="Arial" w:cs="Arial" w:hint="eastAsia"/>
          <w:color w:val="5A5A5A"/>
        </w:rPr>
        <w:t>实际是多值精确匹配。可以看到这个查询用到了索引全部三个列。因此在</w:t>
      </w:r>
      <w:r>
        <w:rPr>
          <w:rFonts w:ascii="Arial" w:hAnsi="Arial" w:cs="Arial"/>
          <w:color w:val="5A5A5A"/>
        </w:rPr>
        <w:t>MySQL</w:t>
      </w:r>
      <w:r>
        <w:rPr>
          <w:rFonts w:ascii="Arial" w:hAnsi="Arial" w:cs="Arial" w:hint="eastAsia"/>
          <w:color w:val="5A5A5A"/>
        </w:rPr>
        <w:t>中要谨慎地区分多值匹配和范围匹配，否则会对</w:t>
      </w:r>
      <w:r>
        <w:rPr>
          <w:rFonts w:ascii="Arial" w:hAnsi="Arial" w:cs="Arial"/>
          <w:color w:val="5A5A5A"/>
        </w:rPr>
        <w:t>MySQL</w:t>
      </w:r>
      <w:r>
        <w:rPr>
          <w:rFonts w:ascii="Arial" w:hAnsi="Arial" w:cs="Arial" w:hint="eastAsia"/>
          <w:color w:val="5A5A5A"/>
        </w:rPr>
        <w:t>的行为产生困惑。</w:t>
      </w:r>
    </w:p>
    <w:p w:rsidR="00D60D99" w:rsidRDefault="00D60D99" w:rsidP="00D60D99">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b w:val="0"/>
          <w:bCs w:val="0"/>
          <w:color w:val="2A2A2A"/>
          <w:sz w:val="24"/>
          <w:szCs w:val="24"/>
        </w:rPr>
      </w:pPr>
      <w:bookmarkStart w:id="26" w:name="t25"/>
      <w:bookmarkEnd w:id="26"/>
      <w:r>
        <w:rPr>
          <w:rFonts w:ascii="Arial" w:hAnsi="Arial" w:cs="Arial" w:hint="eastAsia"/>
          <w:b w:val="0"/>
          <w:bCs w:val="0"/>
          <w:color w:val="2A2A2A"/>
          <w:sz w:val="24"/>
          <w:szCs w:val="24"/>
        </w:rPr>
        <w:t>情况七：查询条件中含有函数或表达式。</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很不幸，如果查询条件中含有函数或表达式，则</w:t>
      </w:r>
      <w:r>
        <w:rPr>
          <w:rFonts w:ascii="Arial" w:hAnsi="Arial" w:cs="Arial"/>
          <w:color w:val="5A5A5A"/>
        </w:rPr>
        <w:t>MySQL</w:t>
      </w:r>
      <w:r>
        <w:rPr>
          <w:rFonts w:ascii="Arial" w:hAnsi="Arial" w:cs="Arial" w:hint="eastAsia"/>
          <w:color w:val="5A5A5A"/>
        </w:rPr>
        <w:t>不会为这列使用索引（虽然某些在数学意义上可以使用）。例如：</w:t>
      </w:r>
    </w:p>
    <w:p w:rsidR="00D60D99" w:rsidRDefault="00D60D99" w:rsidP="00D60D99">
      <w:pPr>
        <w:pStyle w:val="HTML0"/>
        <w:numPr>
          <w:ilvl w:val="0"/>
          <w:numId w:val="3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 WHERE emp_no</w:t>
      </w:r>
      <w:r>
        <w:rPr>
          <w:rStyle w:val="pun"/>
          <w:rFonts w:ascii="Arial" w:hAnsi="Arial" w:cs="Arial"/>
          <w:color w:val="839496"/>
        </w:rPr>
        <w:t>=</w:t>
      </w:r>
      <w:r>
        <w:rPr>
          <w:rStyle w:val="str"/>
          <w:rFonts w:ascii="Arial" w:hAnsi="Arial" w:cs="Arial"/>
          <w:color w:val="2AA198"/>
        </w:rPr>
        <w:t>'10001'</w:t>
      </w:r>
      <w:r>
        <w:rPr>
          <w:rStyle w:val="pln"/>
          <w:rFonts w:ascii="Arial" w:hAnsi="Arial" w:cs="Arial"/>
          <w:color w:val="268BD2"/>
        </w:rPr>
        <w:t xml:space="preserve"> AND left</w:t>
      </w:r>
      <w:r>
        <w:rPr>
          <w:rStyle w:val="pun"/>
          <w:rFonts w:ascii="Arial" w:hAnsi="Arial" w:cs="Arial"/>
          <w:color w:val="839496"/>
        </w:rPr>
        <w:t>(</w:t>
      </w:r>
      <w:r>
        <w:rPr>
          <w:rStyle w:val="pln"/>
          <w:rFonts w:ascii="Arial" w:hAnsi="Arial" w:cs="Arial"/>
          <w:color w:val="268BD2"/>
        </w:rPr>
        <w:t>title</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6</w:t>
      </w:r>
      <w:r>
        <w:rPr>
          <w:rStyle w:val="pun"/>
          <w:rFonts w:ascii="Arial" w:hAnsi="Arial" w:cs="Arial"/>
          <w:color w:val="839496"/>
        </w:rPr>
        <w:t>)=</w:t>
      </w:r>
      <w:r>
        <w:rPr>
          <w:rStyle w:val="str"/>
          <w:rFonts w:ascii="Arial" w:hAnsi="Arial" w:cs="Arial"/>
          <w:color w:val="2AA198"/>
        </w:rPr>
        <w:t>'Senior'</w:t>
      </w:r>
      <w:r>
        <w:rPr>
          <w:rStyle w:val="pun"/>
          <w:rFonts w:ascii="Arial" w:hAnsi="Arial" w:cs="Arial"/>
          <w:color w:val="839496"/>
        </w:rPr>
        <w:t>;</w:t>
      </w:r>
    </w:p>
    <w:p w:rsidR="00D60D99" w:rsidRDefault="00D60D99" w:rsidP="00D60D99">
      <w:pPr>
        <w:pStyle w:val="HTML0"/>
        <w:numPr>
          <w:ilvl w:val="0"/>
          <w:numId w:val="3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PRIMARY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const</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虽然这个查询和情况五中功能相同，但是由于使用了函数</w:t>
      </w:r>
      <w:r>
        <w:rPr>
          <w:rFonts w:ascii="Arial" w:hAnsi="Arial" w:cs="Arial"/>
          <w:color w:val="5A5A5A"/>
        </w:rPr>
        <w:t>left</w:t>
      </w:r>
      <w:r>
        <w:rPr>
          <w:rFonts w:ascii="Arial" w:hAnsi="Arial" w:cs="Arial" w:hint="eastAsia"/>
          <w:color w:val="5A5A5A"/>
        </w:rPr>
        <w:t>，则无法为</w:t>
      </w:r>
      <w:r>
        <w:rPr>
          <w:rFonts w:ascii="Arial" w:hAnsi="Arial" w:cs="Arial"/>
          <w:color w:val="5A5A5A"/>
        </w:rPr>
        <w:t>title</w:t>
      </w:r>
      <w:r>
        <w:rPr>
          <w:rFonts w:ascii="Arial" w:hAnsi="Arial" w:cs="Arial" w:hint="eastAsia"/>
          <w:color w:val="5A5A5A"/>
        </w:rPr>
        <w:t>列应用索引，而情况五中用</w:t>
      </w:r>
      <w:r>
        <w:rPr>
          <w:rFonts w:ascii="Arial" w:hAnsi="Arial" w:cs="Arial"/>
          <w:color w:val="5A5A5A"/>
        </w:rPr>
        <w:t>LIKE</w:t>
      </w:r>
      <w:r>
        <w:rPr>
          <w:rFonts w:ascii="Arial" w:hAnsi="Arial" w:cs="Arial" w:hint="eastAsia"/>
          <w:color w:val="5A5A5A"/>
        </w:rPr>
        <w:t>则可以。再如：</w:t>
      </w:r>
    </w:p>
    <w:p w:rsidR="00D60D99" w:rsidRDefault="00D60D99" w:rsidP="00D60D99">
      <w:pPr>
        <w:pStyle w:val="HTML0"/>
        <w:numPr>
          <w:ilvl w:val="0"/>
          <w:numId w:val="3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 xml:space="preserve">titles WHERE emp_no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un"/>
          <w:rFonts w:ascii="Arial" w:hAnsi="Arial" w:cs="Arial"/>
          <w:color w:val="839496"/>
        </w:rPr>
        <w:t>=</w:t>
      </w:r>
      <w:r>
        <w:rPr>
          <w:rStyle w:val="str"/>
          <w:rFonts w:ascii="Arial" w:hAnsi="Arial" w:cs="Arial"/>
          <w:color w:val="2AA198"/>
        </w:rPr>
        <w:t>'10000'</w:t>
      </w:r>
      <w:r>
        <w:rPr>
          <w:rStyle w:val="pun"/>
          <w:rFonts w:ascii="Arial" w:hAnsi="Arial" w:cs="Arial"/>
          <w:color w:val="839496"/>
        </w:rPr>
        <w:t>;</w:t>
      </w:r>
    </w:p>
    <w:p w:rsidR="00D60D99" w:rsidRDefault="00D60D99" w:rsidP="00D60D99">
      <w:pPr>
        <w:pStyle w:val="HTML0"/>
        <w:numPr>
          <w:ilvl w:val="0"/>
          <w:numId w:val="3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titles </w:t>
      </w:r>
      <w:r>
        <w:rPr>
          <w:rStyle w:val="pun"/>
          <w:rFonts w:ascii="Arial" w:hAnsi="Arial" w:cs="Arial"/>
          <w:color w:val="839496"/>
        </w:rPr>
        <w:t>|</w:t>
      </w:r>
      <w:r>
        <w:rPr>
          <w:rStyle w:val="pln"/>
          <w:rFonts w:ascii="Arial" w:hAnsi="Arial" w:cs="Arial"/>
          <w:color w:val="268BD2"/>
        </w:rPr>
        <w:t xml:space="preserve"> ALL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443308</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显然这个查询等价于查询</w:t>
      </w:r>
      <w:r>
        <w:rPr>
          <w:rFonts w:ascii="Arial" w:hAnsi="Arial" w:cs="Arial"/>
          <w:color w:val="5A5A5A"/>
        </w:rPr>
        <w:t>emp_no</w:t>
      </w:r>
      <w:r>
        <w:rPr>
          <w:rFonts w:ascii="Arial" w:hAnsi="Arial" w:cs="Arial" w:hint="eastAsia"/>
          <w:color w:val="5A5A5A"/>
        </w:rPr>
        <w:t>为</w:t>
      </w:r>
      <w:r>
        <w:rPr>
          <w:rFonts w:ascii="Arial" w:hAnsi="Arial" w:cs="Arial"/>
          <w:color w:val="5A5A5A"/>
        </w:rPr>
        <w:t>10001</w:t>
      </w:r>
      <w:r>
        <w:rPr>
          <w:rFonts w:ascii="Arial" w:hAnsi="Arial" w:cs="Arial" w:hint="eastAsia"/>
          <w:color w:val="5A5A5A"/>
        </w:rPr>
        <w:t>的函数，但是由于查询条件是一个表达式，</w:t>
      </w:r>
      <w:r>
        <w:rPr>
          <w:rFonts w:ascii="Arial" w:hAnsi="Arial" w:cs="Arial"/>
          <w:color w:val="5A5A5A"/>
        </w:rPr>
        <w:t>MySQL</w:t>
      </w:r>
      <w:r>
        <w:rPr>
          <w:rFonts w:ascii="Arial" w:hAnsi="Arial" w:cs="Arial" w:hint="eastAsia"/>
          <w:color w:val="5A5A5A"/>
        </w:rPr>
        <w:t>无法为其使用索引。看来</w:t>
      </w:r>
      <w:r>
        <w:rPr>
          <w:rFonts w:ascii="Arial" w:hAnsi="Arial" w:cs="Arial"/>
          <w:color w:val="5A5A5A"/>
        </w:rPr>
        <w:t>MySQL</w:t>
      </w:r>
      <w:r>
        <w:rPr>
          <w:rFonts w:ascii="Arial" w:hAnsi="Arial" w:cs="Arial" w:hint="eastAsia"/>
          <w:color w:val="5A5A5A"/>
        </w:rPr>
        <w:t>还没有智能到自动优化常量表达式的程度，因此在写查询语句时尽量避免表达式出现在查询中，而是先手工私下代数运算，转换为无表达式的查询语句。</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rPr>
          <w:rFonts w:ascii="Arial" w:hAnsi="Arial" w:cs="Arial"/>
          <w:color w:val="2A2A2A"/>
          <w:sz w:val="24"/>
          <w:szCs w:val="24"/>
        </w:rPr>
      </w:pPr>
      <w:bookmarkStart w:id="27" w:name="t26"/>
      <w:bookmarkEnd w:id="27"/>
      <w:r>
        <w:rPr>
          <w:rFonts w:ascii="Arial" w:hAnsi="Arial" w:cs="Arial" w:hint="eastAsia"/>
          <w:color w:val="2A2A2A"/>
          <w:sz w:val="24"/>
          <w:szCs w:val="24"/>
        </w:rPr>
        <w:t>索引选择性与前缀索引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w:t>
      </w:r>
      <w:r>
        <w:rPr>
          <w:rFonts w:ascii="Arial" w:hAnsi="Arial" w:cs="Arial"/>
          <w:color w:val="5A5A5A"/>
        </w:rPr>
        <w:t>MySQL</w:t>
      </w:r>
      <w:r>
        <w:rPr>
          <w:rFonts w:ascii="Arial" w:hAnsi="Arial" w:cs="Arial" w:hint="eastAsia"/>
          <w:color w:val="5A5A5A"/>
        </w:rPr>
        <w:t>在运行时也要消耗资源维护索引，因此索引并不是越多越好。一般两种情况下不建议建索引。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第一种情况是表记录比较少，例如一两千条甚至只有几百条记录的表，没必要建索引，让查询做全表扫描就好了。至于多少条记录才算多，这个个人有个人的看法，我个人的经验是以</w:t>
      </w:r>
      <w:r>
        <w:rPr>
          <w:rFonts w:ascii="Arial" w:hAnsi="Arial" w:cs="Arial"/>
          <w:color w:val="5A5A5A"/>
        </w:rPr>
        <w:t>2000</w:t>
      </w:r>
      <w:r>
        <w:rPr>
          <w:rFonts w:ascii="Arial" w:hAnsi="Arial" w:cs="Arial" w:hint="eastAsia"/>
          <w:color w:val="5A5A5A"/>
        </w:rPr>
        <w:t>作为分界线，记录数不超过</w:t>
      </w:r>
      <w:r>
        <w:rPr>
          <w:rFonts w:ascii="Arial" w:hAnsi="Arial" w:cs="Arial"/>
          <w:color w:val="5A5A5A"/>
        </w:rPr>
        <w:t xml:space="preserve"> 2000</w:t>
      </w:r>
      <w:r>
        <w:rPr>
          <w:rFonts w:ascii="Arial" w:hAnsi="Arial" w:cs="Arial" w:hint="eastAsia"/>
          <w:color w:val="5A5A5A"/>
        </w:rPr>
        <w:t>可以考虑不建索引，超过</w:t>
      </w:r>
      <w:r>
        <w:rPr>
          <w:rFonts w:ascii="Arial" w:hAnsi="Arial" w:cs="Arial"/>
          <w:color w:val="5A5A5A"/>
        </w:rPr>
        <w:t>2000</w:t>
      </w:r>
      <w:r>
        <w:rPr>
          <w:rFonts w:ascii="Arial" w:hAnsi="Arial" w:cs="Arial" w:hint="eastAsia"/>
          <w:color w:val="5A5A5A"/>
        </w:rPr>
        <w:t>条可以酌情考虑索引。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另一种不建议建索引的情况是索引的选择性较低。所谓索引的选择性（</w:t>
      </w:r>
      <w:r>
        <w:rPr>
          <w:rFonts w:ascii="Arial" w:hAnsi="Arial" w:cs="Arial"/>
          <w:color w:val="5A5A5A"/>
        </w:rPr>
        <w:t>Selectivity</w:t>
      </w:r>
      <w:r>
        <w:rPr>
          <w:rFonts w:ascii="Arial" w:hAnsi="Arial" w:cs="Arial" w:hint="eastAsia"/>
          <w:color w:val="5A5A5A"/>
        </w:rPr>
        <w:t>），是指不重复的索引值（也叫基数，</w:t>
      </w:r>
      <w:r>
        <w:rPr>
          <w:rFonts w:ascii="Arial" w:hAnsi="Arial" w:cs="Arial"/>
          <w:color w:val="5A5A5A"/>
        </w:rPr>
        <w:t>Cardinality</w:t>
      </w:r>
      <w:r>
        <w:rPr>
          <w:rFonts w:ascii="Arial" w:hAnsi="Arial" w:cs="Arial" w:hint="eastAsia"/>
          <w:color w:val="5A5A5A"/>
        </w:rPr>
        <w:t>）与表记录数（</w:t>
      </w:r>
      <w:r>
        <w:rPr>
          <w:rFonts w:ascii="Arial" w:hAnsi="Arial" w:cs="Arial"/>
          <w:color w:val="5A5A5A"/>
        </w:rPr>
        <w:t>#T</w:t>
      </w:r>
      <w:r>
        <w:rPr>
          <w:rFonts w:ascii="Arial" w:hAnsi="Arial" w:cs="Arial" w:hint="eastAsia"/>
          <w:color w:val="5A5A5A"/>
        </w:rPr>
        <w:t>）的比值：</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Index Selectivity = Cardinality / #T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显然选择性的取值范围为</w:t>
      </w:r>
      <w:r>
        <w:rPr>
          <w:rFonts w:ascii="Arial" w:hAnsi="Arial" w:cs="Arial"/>
          <w:color w:val="5A5A5A"/>
        </w:rPr>
        <w:t>(0, 1]</w:t>
      </w:r>
      <w:r>
        <w:rPr>
          <w:rFonts w:ascii="Arial" w:hAnsi="Arial" w:cs="Arial" w:hint="eastAsia"/>
          <w:color w:val="5A5A5A"/>
        </w:rPr>
        <w:t>，选择性越高的索引价值越大，这是由</w:t>
      </w:r>
      <w:r>
        <w:rPr>
          <w:rFonts w:ascii="Arial" w:hAnsi="Arial" w:cs="Arial"/>
          <w:color w:val="5A5A5A"/>
        </w:rPr>
        <w:t>B+Tree</w:t>
      </w:r>
      <w:r>
        <w:rPr>
          <w:rFonts w:ascii="Arial" w:hAnsi="Arial" w:cs="Arial" w:hint="eastAsia"/>
          <w:color w:val="5A5A5A"/>
        </w:rPr>
        <w:t>的性质决定的。例如，上文用到的</w:t>
      </w:r>
      <w:r>
        <w:rPr>
          <w:rFonts w:ascii="Arial" w:hAnsi="Arial" w:cs="Arial"/>
          <w:color w:val="5A5A5A"/>
        </w:rPr>
        <w:t>employees.titles</w:t>
      </w:r>
      <w:r>
        <w:rPr>
          <w:rFonts w:ascii="Arial" w:hAnsi="Arial" w:cs="Arial" w:hint="eastAsia"/>
          <w:color w:val="5A5A5A"/>
        </w:rPr>
        <w:t>表，如果</w:t>
      </w:r>
      <w:r>
        <w:rPr>
          <w:rFonts w:ascii="Arial" w:hAnsi="Arial" w:cs="Arial"/>
          <w:color w:val="5A5A5A"/>
        </w:rPr>
        <w:t>title</w:t>
      </w:r>
      <w:r>
        <w:rPr>
          <w:rFonts w:ascii="Arial" w:hAnsi="Arial" w:cs="Arial" w:hint="eastAsia"/>
          <w:color w:val="5A5A5A"/>
        </w:rPr>
        <w:t>字段经常被单独查询，是否需要建索引，我们看一下它的选择性：</w:t>
      </w:r>
    </w:p>
    <w:p w:rsidR="00D60D99" w:rsidRDefault="00D60D99" w:rsidP="00D60D99">
      <w:pPr>
        <w:pStyle w:val="HTML0"/>
        <w:numPr>
          <w:ilvl w:val="0"/>
          <w:numId w:val="3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SELECT count</w:t>
      </w:r>
      <w:r>
        <w:rPr>
          <w:rStyle w:val="pun"/>
          <w:rFonts w:ascii="Arial" w:hAnsi="Arial" w:cs="Arial"/>
          <w:color w:val="839496"/>
        </w:rPr>
        <w:t>(</w:t>
      </w:r>
      <w:r>
        <w:rPr>
          <w:rStyle w:val="pln"/>
          <w:rFonts w:ascii="Arial" w:hAnsi="Arial" w:cs="Arial"/>
          <w:color w:val="268BD2"/>
        </w:rPr>
        <w:t>DISTINCT</w:t>
      </w:r>
      <w:r>
        <w:rPr>
          <w:rStyle w:val="pun"/>
          <w:rFonts w:ascii="Arial" w:hAnsi="Arial" w:cs="Arial"/>
          <w:color w:val="839496"/>
        </w:rPr>
        <w:t>(</w:t>
      </w:r>
      <w:r>
        <w:rPr>
          <w:rStyle w:val="pln"/>
          <w:rFonts w:ascii="Arial" w:hAnsi="Arial" w:cs="Arial"/>
          <w:color w:val="268BD2"/>
        </w:rPr>
        <w:t>title</w:t>
      </w:r>
      <w:r>
        <w:rPr>
          <w:rStyle w:val="pun"/>
          <w:rFonts w:ascii="Arial" w:hAnsi="Arial" w:cs="Arial"/>
          <w:color w:val="839496"/>
        </w:rPr>
        <w:t>))/</w:t>
      </w:r>
      <w:r>
        <w:rPr>
          <w:rStyle w:val="pln"/>
          <w:rFonts w:ascii="Arial" w:hAnsi="Arial" w:cs="Arial"/>
          <w:color w:val="268BD2"/>
        </w:rPr>
        <w:t>count</w:t>
      </w:r>
      <w:r>
        <w:rPr>
          <w:rStyle w:val="pun"/>
          <w:rFonts w:ascii="Arial" w:hAnsi="Arial" w:cs="Arial"/>
          <w:color w:val="839496"/>
        </w:rPr>
        <w:t>(*)</w:t>
      </w:r>
      <w:r>
        <w:rPr>
          <w:rStyle w:val="pln"/>
          <w:rFonts w:ascii="Arial" w:hAnsi="Arial" w:cs="Arial"/>
          <w:color w:val="268BD2"/>
        </w:rPr>
        <w:t xml:space="preserve"> AS </w:t>
      </w:r>
      <w:r>
        <w:rPr>
          <w:rStyle w:val="typ"/>
          <w:rFonts w:ascii="Arial" w:hAnsi="Arial" w:cs="Arial"/>
          <w:color w:val="B58900"/>
        </w:rPr>
        <w:t>Selectivity</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titles</w:t>
      </w:r>
      <w:r>
        <w:rPr>
          <w:rStyle w:val="pun"/>
          <w:rFonts w:ascii="Arial" w:hAnsi="Arial" w:cs="Arial"/>
          <w:color w:val="839496"/>
        </w:rPr>
        <w:t>;</w:t>
      </w:r>
    </w:p>
    <w:p w:rsidR="00D60D99" w:rsidRDefault="00D60D99" w:rsidP="00D60D99">
      <w:pPr>
        <w:pStyle w:val="HTML0"/>
        <w:numPr>
          <w:ilvl w:val="0"/>
          <w:numId w:val="3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Selectivity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0.0000</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title</w:t>
      </w:r>
      <w:r>
        <w:rPr>
          <w:rFonts w:ascii="Arial" w:hAnsi="Arial" w:cs="Arial" w:hint="eastAsia"/>
          <w:color w:val="5A5A5A"/>
        </w:rPr>
        <w:t>的选择性不足</w:t>
      </w:r>
      <w:r>
        <w:rPr>
          <w:rFonts w:ascii="Arial" w:hAnsi="Arial" w:cs="Arial"/>
          <w:color w:val="5A5A5A"/>
        </w:rPr>
        <w:t>0.0001</w:t>
      </w:r>
      <w:r>
        <w:rPr>
          <w:rFonts w:ascii="Arial" w:hAnsi="Arial" w:cs="Arial" w:hint="eastAsia"/>
          <w:color w:val="5A5A5A"/>
        </w:rPr>
        <w:t>（精确值为</w:t>
      </w:r>
      <w:r>
        <w:rPr>
          <w:rFonts w:ascii="Arial" w:hAnsi="Arial" w:cs="Arial"/>
          <w:color w:val="5A5A5A"/>
        </w:rPr>
        <w:t>0.00001579</w:t>
      </w:r>
      <w:r>
        <w:rPr>
          <w:rFonts w:ascii="Arial" w:hAnsi="Arial" w:cs="Arial" w:hint="eastAsia"/>
          <w:color w:val="5A5A5A"/>
        </w:rPr>
        <w:t>），所以实在没有什么必要为其单独建索引。</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有一种与索引选择性有关的索引优化策略叫做前缀索引，就是用列的前缀代替整个列作为索引</w:t>
      </w:r>
      <w:r>
        <w:rPr>
          <w:rFonts w:ascii="Arial" w:hAnsi="Arial" w:cs="Arial"/>
          <w:color w:val="5A5A5A"/>
        </w:rPr>
        <w:t>key</w:t>
      </w:r>
      <w:r>
        <w:rPr>
          <w:rFonts w:ascii="Arial" w:hAnsi="Arial" w:cs="Arial" w:hint="eastAsia"/>
          <w:color w:val="5A5A5A"/>
        </w:rPr>
        <w:t>，当前缀长度合适时，可以做到既使得前缀索引的选择性接近全列索引，同时因为索引</w:t>
      </w:r>
      <w:r>
        <w:rPr>
          <w:rFonts w:ascii="Arial" w:hAnsi="Arial" w:cs="Arial"/>
          <w:color w:val="5A5A5A"/>
        </w:rPr>
        <w:t>key</w:t>
      </w:r>
      <w:r>
        <w:rPr>
          <w:rFonts w:ascii="Arial" w:hAnsi="Arial" w:cs="Arial" w:hint="eastAsia"/>
          <w:color w:val="5A5A5A"/>
        </w:rPr>
        <w:t>变短而减少了索引文件的大小和维护开销。下面以</w:t>
      </w:r>
      <w:r>
        <w:rPr>
          <w:rFonts w:ascii="Arial" w:hAnsi="Arial" w:cs="Arial"/>
          <w:color w:val="5A5A5A"/>
        </w:rPr>
        <w:t>employees.employees</w:t>
      </w:r>
      <w:r>
        <w:rPr>
          <w:rFonts w:ascii="Arial" w:hAnsi="Arial" w:cs="Arial" w:hint="eastAsia"/>
          <w:color w:val="5A5A5A"/>
        </w:rPr>
        <w:t>表为例介绍前缀索引的选择和使用。</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从图</w:t>
      </w:r>
      <w:r>
        <w:rPr>
          <w:rFonts w:ascii="Arial" w:hAnsi="Arial" w:cs="Arial"/>
          <w:color w:val="5A5A5A"/>
        </w:rPr>
        <w:t>12</w:t>
      </w:r>
      <w:r>
        <w:rPr>
          <w:rFonts w:ascii="Arial" w:hAnsi="Arial" w:cs="Arial" w:hint="eastAsia"/>
          <w:color w:val="5A5A5A"/>
        </w:rPr>
        <w:t>可以看到</w:t>
      </w:r>
      <w:r>
        <w:rPr>
          <w:rFonts w:ascii="Arial" w:hAnsi="Arial" w:cs="Arial"/>
          <w:color w:val="5A5A5A"/>
        </w:rPr>
        <w:t>employees</w:t>
      </w:r>
      <w:r>
        <w:rPr>
          <w:rFonts w:ascii="Arial" w:hAnsi="Arial" w:cs="Arial" w:hint="eastAsia"/>
          <w:color w:val="5A5A5A"/>
        </w:rPr>
        <w:t>表只有一个索引</w:t>
      </w:r>
      <w:r>
        <w:rPr>
          <w:rFonts w:ascii="Arial" w:hAnsi="Arial" w:cs="Arial"/>
          <w:color w:val="5A5A5A"/>
        </w:rPr>
        <w:t>&lt;emp_no&gt;</w:t>
      </w:r>
      <w:r>
        <w:rPr>
          <w:rFonts w:ascii="Arial" w:hAnsi="Arial" w:cs="Arial" w:hint="eastAsia"/>
          <w:color w:val="5A5A5A"/>
        </w:rPr>
        <w:t>，那么如果我们想按名字搜索一个人，就只能全表扫描了：</w:t>
      </w:r>
    </w:p>
    <w:p w:rsidR="00D60D99" w:rsidRDefault="00D60D99" w:rsidP="00D60D99">
      <w:pPr>
        <w:pStyle w:val="HTML0"/>
        <w:numPr>
          <w:ilvl w:val="0"/>
          <w:numId w:val="3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EXPLAIN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 WHERE first_name</w:t>
      </w:r>
      <w:r>
        <w:rPr>
          <w:rStyle w:val="pun"/>
          <w:rFonts w:ascii="Arial" w:hAnsi="Arial" w:cs="Arial"/>
          <w:color w:val="839496"/>
        </w:rPr>
        <w:t>=</w:t>
      </w:r>
      <w:r>
        <w:rPr>
          <w:rStyle w:val="str"/>
          <w:rFonts w:ascii="Arial" w:hAnsi="Arial" w:cs="Arial"/>
          <w:color w:val="2AA198"/>
        </w:rPr>
        <w:t>'Eric'</w:t>
      </w:r>
      <w:r>
        <w:rPr>
          <w:rStyle w:val="pln"/>
          <w:rFonts w:ascii="Arial" w:hAnsi="Arial" w:cs="Arial"/>
          <w:color w:val="268BD2"/>
        </w:rPr>
        <w:t xml:space="preserve"> AND last_name</w:t>
      </w:r>
      <w:r>
        <w:rPr>
          <w:rStyle w:val="pun"/>
          <w:rFonts w:ascii="Arial" w:hAnsi="Arial" w:cs="Arial"/>
          <w:color w:val="839496"/>
        </w:rPr>
        <w:t>=</w:t>
      </w:r>
      <w:r>
        <w:rPr>
          <w:rStyle w:val="str"/>
          <w:rFonts w:ascii="Arial" w:hAnsi="Arial" w:cs="Arial"/>
          <w:color w:val="2AA198"/>
        </w:rPr>
        <w:t>'Anido'</w:t>
      </w:r>
      <w:r>
        <w:rPr>
          <w:rStyle w:val="pun"/>
          <w:rFonts w:ascii="Arial" w:hAnsi="Arial" w:cs="Arial"/>
          <w:color w:val="839496"/>
        </w:rPr>
        <w:t>;</w:t>
      </w:r>
    </w:p>
    <w:p w:rsidR="00D60D99" w:rsidRDefault="00D60D99" w:rsidP="00D60D99">
      <w:pPr>
        <w:pStyle w:val="HTML0"/>
        <w:numPr>
          <w:ilvl w:val="0"/>
          <w:numId w:val="3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id </w:t>
      </w:r>
      <w:r>
        <w:rPr>
          <w:rStyle w:val="pun"/>
          <w:rFonts w:ascii="Arial" w:hAnsi="Arial" w:cs="Arial"/>
          <w:color w:val="839496"/>
        </w:rPr>
        <w:t>|</w:t>
      </w:r>
      <w:r>
        <w:rPr>
          <w:rStyle w:val="pln"/>
          <w:rFonts w:ascii="Arial" w:hAnsi="Arial" w:cs="Arial"/>
          <w:color w:val="268BD2"/>
        </w:rPr>
        <w:t xml:space="preserve"> select_type </w:t>
      </w:r>
      <w:r>
        <w:rPr>
          <w:rStyle w:val="pun"/>
          <w:rFonts w:ascii="Arial" w:hAnsi="Arial" w:cs="Arial"/>
          <w:color w:val="839496"/>
        </w:rPr>
        <w:t>|</w:t>
      </w:r>
      <w:r>
        <w:rPr>
          <w:rStyle w:val="pln"/>
          <w:rFonts w:ascii="Arial" w:hAnsi="Arial" w:cs="Arial"/>
          <w:color w:val="268BD2"/>
        </w:rPr>
        <w:t xml:space="preserve"> table     </w:t>
      </w:r>
      <w:r>
        <w:rPr>
          <w:rStyle w:val="pun"/>
          <w:rFonts w:ascii="Arial" w:hAnsi="Arial" w:cs="Arial"/>
          <w:color w:val="839496"/>
        </w:rPr>
        <w:t>|</w:t>
      </w:r>
      <w:r>
        <w:rPr>
          <w:rStyle w:val="pln"/>
          <w:rFonts w:ascii="Arial" w:hAnsi="Arial" w:cs="Arial"/>
          <w:color w:val="268BD2"/>
        </w:rPr>
        <w:t xml:space="preserve"> type </w:t>
      </w:r>
      <w:r>
        <w:rPr>
          <w:rStyle w:val="pun"/>
          <w:rFonts w:ascii="Arial" w:hAnsi="Arial" w:cs="Arial"/>
          <w:color w:val="839496"/>
        </w:rPr>
        <w:t>|</w:t>
      </w:r>
      <w:r>
        <w:rPr>
          <w:rStyle w:val="pln"/>
          <w:rFonts w:ascii="Arial" w:hAnsi="Arial" w:cs="Arial"/>
          <w:color w:val="268BD2"/>
        </w:rPr>
        <w:t xml:space="preserve"> possible_keys </w:t>
      </w:r>
      <w:r>
        <w:rPr>
          <w:rStyle w:val="pun"/>
          <w:rFonts w:ascii="Arial" w:hAnsi="Arial" w:cs="Arial"/>
          <w:color w:val="839496"/>
        </w:rPr>
        <w:t>|</w:t>
      </w:r>
      <w:r>
        <w:rPr>
          <w:rStyle w:val="pln"/>
          <w:rFonts w:ascii="Arial" w:hAnsi="Arial" w:cs="Arial"/>
          <w:color w:val="268BD2"/>
        </w:rPr>
        <w:t xml:space="preserve"> key  </w:t>
      </w:r>
      <w:r>
        <w:rPr>
          <w:rStyle w:val="pun"/>
          <w:rFonts w:ascii="Arial" w:hAnsi="Arial" w:cs="Arial"/>
          <w:color w:val="839496"/>
        </w:rPr>
        <w:t>|</w:t>
      </w:r>
      <w:r>
        <w:rPr>
          <w:rStyle w:val="pln"/>
          <w:rFonts w:ascii="Arial" w:hAnsi="Arial" w:cs="Arial"/>
          <w:color w:val="268BD2"/>
        </w:rPr>
        <w:t xml:space="preserve"> key_len </w:t>
      </w:r>
      <w:r>
        <w:rPr>
          <w:rStyle w:val="pun"/>
          <w:rFonts w:ascii="Arial" w:hAnsi="Arial" w:cs="Arial"/>
          <w:color w:val="839496"/>
        </w:rPr>
        <w:t>|</w:t>
      </w:r>
      <w:r>
        <w:rPr>
          <w:rStyle w:val="pln"/>
          <w:rFonts w:ascii="Arial" w:hAnsi="Arial" w:cs="Arial"/>
          <w:color w:val="268BD2"/>
        </w:rPr>
        <w:t xml:space="preserve"> </w:t>
      </w:r>
      <w:r>
        <w:rPr>
          <w:rStyle w:val="kwd"/>
          <w:rFonts w:ascii="Arial" w:hAnsi="Arial" w:cs="Arial"/>
          <w:color w:val="CB4B16"/>
        </w:rPr>
        <w:t>ref</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rows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Extra</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3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1</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SIMPLE      </w:t>
      </w:r>
      <w:r>
        <w:rPr>
          <w:rStyle w:val="pun"/>
          <w:rFonts w:ascii="Arial" w:hAnsi="Arial" w:cs="Arial"/>
          <w:color w:val="839496"/>
        </w:rPr>
        <w:t>|</w:t>
      </w:r>
      <w:r>
        <w:rPr>
          <w:rStyle w:val="pln"/>
          <w:rFonts w:ascii="Arial" w:hAnsi="Arial" w:cs="Arial"/>
          <w:color w:val="268BD2"/>
        </w:rPr>
        <w:t xml:space="preserve"> employees </w:t>
      </w:r>
      <w:r>
        <w:rPr>
          <w:rStyle w:val="pun"/>
          <w:rFonts w:ascii="Arial" w:hAnsi="Arial" w:cs="Arial"/>
          <w:color w:val="839496"/>
        </w:rPr>
        <w:t>|</w:t>
      </w:r>
      <w:r>
        <w:rPr>
          <w:rStyle w:val="pln"/>
          <w:rFonts w:ascii="Arial" w:hAnsi="Arial" w:cs="Arial"/>
          <w:color w:val="268BD2"/>
        </w:rPr>
        <w:t xml:space="preserve"> ALL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NULL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300024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Using</w:t>
      </w:r>
      <w:r>
        <w:rPr>
          <w:rStyle w:val="pln"/>
          <w:rFonts w:ascii="Arial" w:hAnsi="Arial" w:cs="Arial"/>
          <w:color w:val="268BD2"/>
        </w:rPr>
        <w:t xml:space="preserve"> </w:t>
      </w:r>
      <w:r>
        <w:rPr>
          <w:rStyle w:val="kwd"/>
          <w:rFonts w:ascii="Arial" w:hAnsi="Arial" w:cs="Arial"/>
          <w:color w:val="CB4B16"/>
        </w:rPr>
        <w:t>where</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3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lastRenderedPageBreak/>
        <w:t>如果频繁按名字搜索员工，这样显然效率很低，因此我们可以考虑建索引。有两种选择，建</w:t>
      </w:r>
      <w:r>
        <w:rPr>
          <w:rFonts w:ascii="Arial" w:hAnsi="Arial" w:cs="Arial"/>
          <w:color w:val="5A5A5A"/>
        </w:rPr>
        <w:t>&lt;first_name&gt;</w:t>
      </w:r>
      <w:r>
        <w:rPr>
          <w:rFonts w:ascii="Arial" w:hAnsi="Arial" w:cs="Arial" w:hint="eastAsia"/>
          <w:color w:val="5A5A5A"/>
        </w:rPr>
        <w:t>或</w:t>
      </w:r>
      <w:r>
        <w:rPr>
          <w:rFonts w:ascii="Arial" w:hAnsi="Arial" w:cs="Arial"/>
          <w:color w:val="5A5A5A"/>
        </w:rPr>
        <w:t>&lt;first_name, last_name&gt;</w:t>
      </w:r>
      <w:r>
        <w:rPr>
          <w:rFonts w:ascii="Arial" w:hAnsi="Arial" w:cs="Arial" w:hint="eastAsia"/>
          <w:color w:val="5A5A5A"/>
        </w:rPr>
        <w:t>，看下两个索引的选择性：</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SELECT count</w:t>
      </w:r>
      <w:r>
        <w:rPr>
          <w:rStyle w:val="pun"/>
          <w:rFonts w:ascii="Arial" w:hAnsi="Arial" w:cs="Arial"/>
          <w:color w:val="839496"/>
        </w:rPr>
        <w:t>(</w:t>
      </w:r>
      <w:r>
        <w:rPr>
          <w:rStyle w:val="pln"/>
          <w:rFonts w:ascii="Arial" w:hAnsi="Arial" w:cs="Arial"/>
          <w:color w:val="268BD2"/>
        </w:rPr>
        <w:t>DISTINCT</w:t>
      </w:r>
      <w:r>
        <w:rPr>
          <w:rStyle w:val="pun"/>
          <w:rFonts w:ascii="Arial" w:hAnsi="Arial" w:cs="Arial"/>
          <w:color w:val="839496"/>
        </w:rPr>
        <w:t>(</w:t>
      </w:r>
      <w:r>
        <w:rPr>
          <w:rStyle w:val="pln"/>
          <w:rFonts w:ascii="Arial" w:hAnsi="Arial" w:cs="Arial"/>
          <w:color w:val="268BD2"/>
        </w:rPr>
        <w:t>first_name</w:t>
      </w:r>
      <w:r>
        <w:rPr>
          <w:rStyle w:val="pun"/>
          <w:rFonts w:ascii="Arial" w:hAnsi="Arial" w:cs="Arial"/>
          <w:color w:val="839496"/>
        </w:rPr>
        <w:t>))/</w:t>
      </w:r>
      <w:r>
        <w:rPr>
          <w:rStyle w:val="pln"/>
          <w:rFonts w:ascii="Arial" w:hAnsi="Arial" w:cs="Arial"/>
          <w:color w:val="268BD2"/>
        </w:rPr>
        <w:t>count</w:t>
      </w:r>
      <w:r>
        <w:rPr>
          <w:rStyle w:val="pun"/>
          <w:rFonts w:ascii="Arial" w:hAnsi="Arial" w:cs="Arial"/>
          <w:color w:val="839496"/>
        </w:rPr>
        <w:t>(*)</w:t>
      </w:r>
      <w:r>
        <w:rPr>
          <w:rStyle w:val="pln"/>
          <w:rFonts w:ascii="Arial" w:hAnsi="Arial" w:cs="Arial"/>
          <w:color w:val="268BD2"/>
        </w:rPr>
        <w:t xml:space="preserve"> AS </w:t>
      </w:r>
      <w:r>
        <w:rPr>
          <w:rStyle w:val="typ"/>
          <w:rFonts w:ascii="Arial" w:hAnsi="Arial" w:cs="Arial"/>
          <w:color w:val="B58900"/>
        </w:rPr>
        <w:t>Selectivity</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w:t>
      </w: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Selectivity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0.0042</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SELECT count</w:t>
      </w:r>
      <w:r>
        <w:rPr>
          <w:rStyle w:val="pun"/>
          <w:rFonts w:ascii="Arial" w:hAnsi="Arial" w:cs="Arial"/>
          <w:color w:val="839496"/>
        </w:rPr>
        <w:t>(</w:t>
      </w:r>
      <w:r>
        <w:rPr>
          <w:rStyle w:val="pln"/>
          <w:rFonts w:ascii="Arial" w:hAnsi="Arial" w:cs="Arial"/>
          <w:color w:val="268BD2"/>
        </w:rPr>
        <w:t>DISTINCT</w:t>
      </w:r>
      <w:r>
        <w:rPr>
          <w:rStyle w:val="pun"/>
          <w:rFonts w:ascii="Arial" w:hAnsi="Arial" w:cs="Arial"/>
          <w:color w:val="839496"/>
        </w:rPr>
        <w:t>(</w:t>
      </w:r>
      <w:r>
        <w:rPr>
          <w:rStyle w:val="pln"/>
          <w:rFonts w:ascii="Arial" w:hAnsi="Arial" w:cs="Arial"/>
          <w:color w:val="268BD2"/>
        </w:rPr>
        <w:t>concat</w:t>
      </w:r>
      <w:r>
        <w:rPr>
          <w:rStyle w:val="pun"/>
          <w:rFonts w:ascii="Arial" w:hAnsi="Arial" w:cs="Arial"/>
          <w:color w:val="839496"/>
        </w:rPr>
        <w:t>(</w:t>
      </w:r>
      <w:r>
        <w:rPr>
          <w:rStyle w:val="pln"/>
          <w:rFonts w:ascii="Arial" w:hAnsi="Arial" w:cs="Arial"/>
          <w:color w:val="268BD2"/>
        </w:rPr>
        <w:t>first_name</w:t>
      </w:r>
      <w:r>
        <w:rPr>
          <w:rStyle w:val="pun"/>
          <w:rFonts w:ascii="Arial" w:hAnsi="Arial" w:cs="Arial"/>
          <w:color w:val="839496"/>
        </w:rPr>
        <w:t>,</w:t>
      </w:r>
      <w:r>
        <w:rPr>
          <w:rStyle w:val="pln"/>
          <w:rFonts w:ascii="Arial" w:hAnsi="Arial" w:cs="Arial"/>
          <w:color w:val="268BD2"/>
        </w:rPr>
        <w:t xml:space="preserve"> last_name</w:t>
      </w:r>
      <w:r>
        <w:rPr>
          <w:rStyle w:val="pun"/>
          <w:rFonts w:ascii="Arial" w:hAnsi="Arial" w:cs="Arial"/>
          <w:color w:val="839496"/>
        </w:rPr>
        <w:t>)))/</w:t>
      </w:r>
      <w:r>
        <w:rPr>
          <w:rStyle w:val="pln"/>
          <w:rFonts w:ascii="Arial" w:hAnsi="Arial" w:cs="Arial"/>
          <w:color w:val="268BD2"/>
        </w:rPr>
        <w:t>count</w:t>
      </w:r>
      <w:r>
        <w:rPr>
          <w:rStyle w:val="pun"/>
          <w:rFonts w:ascii="Arial" w:hAnsi="Arial" w:cs="Arial"/>
          <w:color w:val="839496"/>
        </w:rPr>
        <w:t>(*)</w:t>
      </w:r>
      <w:r>
        <w:rPr>
          <w:rStyle w:val="pln"/>
          <w:rFonts w:ascii="Arial" w:hAnsi="Arial" w:cs="Arial"/>
          <w:color w:val="268BD2"/>
        </w:rPr>
        <w:t xml:space="preserve"> AS </w:t>
      </w:r>
      <w:r>
        <w:rPr>
          <w:rStyle w:val="typ"/>
          <w:rFonts w:ascii="Arial" w:hAnsi="Arial" w:cs="Arial"/>
          <w:color w:val="B58900"/>
        </w:rPr>
        <w:t>Selectivity</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w:t>
      </w: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Selectivity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0.9313</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0"/>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color w:val="5A5A5A"/>
        </w:rPr>
        <w:t>&lt;first_name&gt;</w:t>
      </w:r>
      <w:r>
        <w:rPr>
          <w:rFonts w:ascii="Arial" w:hAnsi="Arial" w:cs="Arial" w:hint="eastAsia"/>
          <w:color w:val="5A5A5A"/>
        </w:rPr>
        <w:t>显然选择性太低，</w:t>
      </w:r>
      <w:r>
        <w:rPr>
          <w:rFonts w:ascii="Arial" w:hAnsi="Arial" w:cs="Arial"/>
          <w:color w:val="5A5A5A"/>
        </w:rPr>
        <w:t>&lt;first_name, last_name&gt;</w:t>
      </w:r>
      <w:r>
        <w:rPr>
          <w:rFonts w:ascii="Arial" w:hAnsi="Arial" w:cs="Arial" w:hint="eastAsia"/>
          <w:color w:val="5A5A5A"/>
        </w:rPr>
        <w:t>选择性很好，但是</w:t>
      </w:r>
      <w:r>
        <w:rPr>
          <w:rFonts w:ascii="Arial" w:hAnsi="Arial" w:cs="Arial"/>
          <w:color w:val="5A5A5A"/>
        </w:rPr>
        <w:t>first_name</w:t>
      </w:r>
      <w:r>
        <w:rPr>
          <w:rFonts w:ascii="Arial" w:hAnsi="Arial" w:cs="Arial" w:hint="eastAsia"/>
          <w:color w:val="5A5A5A"/>
        </w:rPr>
        <w:t>和</w:t>
      </w:r>
      <w:r>
        <w:rPr>
          <w:rFonts w:ascii="Arial" w:hAnsi="Arial" w:cs="Arial"/>
          <w:color w:val="5A5A5A"/>
        </w:rPr>
        <w:t>last_name</w:t>
      </w:r>
      <w:r>
        <w:rPr>
          <w:rFonts w:ascii="Arial" w:hAnsi="Arial" w:cs="Arial" w:hint="eastAsia"/>
          <w:color w:val="5A5A5A"/>
        </w:rPr>
        <w:t>加起来长度为</w:t>
      </w:r>
      <w:r>
        <w:rPr>
          <w:rFonts w:ascii="Arial" w:hAnsi="Arial" w:cs="Arial"/>
          <w:color w:val="5A5A5A"/>
        </w:rPr>
        <w:t>30</w:t>
      </w:r>
      <w:r>
        <w:rPr>
          <w:rFonts w:ascii="Arial" w:hAnsi="Arial" w:cs="Arial" w:hint="eastAsia"/>
          <w:color w:val="5A5A5A"/>
        </w:rPr>
        <w:t>，有没有兼顾长度和选择性的办法？可以考虑用</w:t>
      </w:r>
      <w:r>
        <w:rPr>
          <w:rFonts w:ascii="Arial" w:hAnsi="Arial" w:cs="Arial"/>
          <w:color w:val="5A5A5A"/>
        </w:rPr>
        <w:t>first_name</w:t>
      </w:r>
      <w:r>
        <w:rPr>
          <w:rFonts w:ascii="Arial" w:hAnsi="Arial" w:cs="Arial" w:hint="eastAsia"/>
          <w:color w:val="5A5A5A"/>
        </w:rPr>
        <w:t>和</w:t>
      </w:r>
      <w:r>
        <w:rPr>
          <w:rFonts w:ascii="Arial" w:hAnsi="Arial" w:cs="Arial"/>
          <w:color w:val="5A5A5A"/>
        </w:rPr>
        <w:t>last_name</w:t>
      </w:r>
      <w:r>
        <w:rPr>
          <w:rFonts w:ascii="Arial" w:hAnsi="Arial" w:cs="Arial" w:hint="eastAsia"/>
          <w:color w:val="5A5A5A"/>
        </w:rPr>
        <w:t>的前几个字符建立索引，例如</w:t>
      </w:r>
      <w:r>
        <w:rPr>
          <w:rFonts w:ascii="Arial" w:hAnsi="Arial" w:cs="Arial"/>
          <w:color w:val="5A5A5A"/>
        </w:rPr>
        <w:t>&lt;first_name, left(last_name, 3)&gt;</w:t>
      </w:r>
      <w:r>
        <w:rPr>
          <w:rFonts w:ascii="Arial" w:hAnsi="Arial" w:cs="Arial" w:hint="eastAsia"/>
          <w:color w:val="5A5A5A"/>
        </w:rPr>
        <w:t>，看看其选择性：</w:t>
      </w:r>
    </w:p>
    <w:p w:rsidR="00D60D99" w:rsidRDefault="00D60D99" w:rsidP="00D60D99">
      <w:pPr>
        <w:pStyle w:val="HTML0"/>
        <w:numPr>
          <w:ilvl w:val="0"/>
          <w:numId w:val="4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SELECT count</w:t>
      </w:r>
      <w:r>
        <w:rPr>
          <w:rStyle w:val="pun"/>
          <w:rFonts w:ascii="Arial" w:hAnsi="Arial" w:cs="Arial"/>
          <w:color w:val="839496"/>
        </w:rPr>
        <w:t>(</w:t>
      </w:r>
      <w:r>
        <w:rPr>
          <w:rStyle w:val="pln"/>
          <w:rFonts w:ascii="Arial" w:hAnsi="Arial" w:cs="Arial"/>
          <w:color w:val="268BD2"/>
        </w:rPr>
        <w:t>DISTINCT</w:t>
      </w:r>
      <w:r>
        <w:rPr>
          <w:rStyle w:val="pun"/>
          <w:rFonts w:ascii="Arial" w:hAnsi="Arial" w:cs="Arial"/>
          <w:color w:val="839496"/>
        </w:rPr>
        <w:t>(</w:t>
      </w:r>
      <w:r>
        <w:rPr>
          <w:rStyle w:val="pln"/>
          <w:rFonts w:ascii="Arial" w:hAnsi="Arial" w:cs="Arial"/>
          <w:color w:val="268BD2"/>
        </w:rPr>
        <w:t>concat</w:t>
      </w:r>
      <w:r>
        <w:rPr>
          <w:rStyle w:val="pun"/>
          <w:rFonts w:ascii="Arial" w:hAnsi="Arial" w:cs="Arial"/>
          <w:color w:val="839496"/>
        </w:rPr>
        <w:t>(</w:t>
      </w:r>
      <w:r>
        <w:rPr>
          <w:rStyle w:val="pln"/>
          <w:rFonts w:ascii="Arial" w:hAnsi="Arial" w:cs="Arial"/>
          <w:color w:val="268BD2"/>
        </w:rPr>
        <w:t>first_name</w:t>
      </w:r>
      <w:r>
        <w:rPr>
          <w:rStyle w:val="pun"/>
          <w:rFonts w:ascii="Arial" w:hAnsi="Arial" w:cs="Arial"/>
          <w:color w:val="839496"/>
        </w:rPr>
        <w:t>,</w:t>
      </w:r>
      <w:r>
        <w:rPr>
          <w:rStyle w:val="pln"/>
          <w:rFonts w:ascii="Arial" w:hAnsi="Arial" w:cs="Arial"/>
          <w:color w:val="268BD2"/>
        </w:rPr>
        <w:t xml:space="preserve"> left</w:t>
      </w:r>
      <w:r>
        <w:rPr>
          <w:rStyle w:val="pun"/>
          <w:rFonts w:ascii="Arial" w:hAnsi="Arial" w:cs="Arial"/>
          <w:color w:val="839496"/>
        </w:rPr>
        <w:t>(</w:t>
      </w:r>
      <w:r>
        <w:rPr>
          <w:rStyle w:val="pln"/>
          <w:rFonts w:ascii="Arial" w:hAnsi="Arial" w:cs="Arial"/>
          <w:color w:val="268BD2"/>
        </w:rPr>
        <w:t>last_name</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3</w:t>
      </w:r>
      <w:r>
        <w:rPr>
          <w:rStyle w:val="pun"/>
          <w:rFonts w:ascii="Arial" w:hAnsi="Arial" w:cs="Arial"/>
          <w:color w:val="839496"/>
        </w:rPr>
        <w:t>))))/</w:t>
      </w:r>
      <w:r>
        <w:rPr>
          <w:rStyle w:val="pln"/>
          <w:rFonts w:ascii="Arial" w:hAnsi="Arial" w:cs="Arial"/>
          <w:color w:val="268BD2"/>
        </w:rPr>
        <w:t>count</w:t>
      </w:r>
      <w:r>
        <w:rPr>
          <w:rStyle w:val="pun"/>
          <w:rFonts w:ascii="Arial" w:hAnsi="Arial" w:cs="Arial"/>
          <w:color w:val="839496"/>
        </w:rPr>
        <w:t>(*)</w:t>
      </w:r>
      <w:r>
        <w:rPr>
          <w:rStyle w:val="pln"/>
          <w:rFonts w:ascii="Arial" w:hAnsi="Arial" w:cs="Arial"/>
          <w:color w:val="268BD2"/>
        </w:rPr>
        <w:t xml:space="preserve"> AS </w:t>
      </w:r>
      <w:r>
        <w:rPr>
          <w:rStyle w:val="typ"/>
          <w:rFonts w:ascii="Arial" w:hAnsi="Arial" w:cs="Arial"/>
          <w:color w:val="B58900"/>
        </w:rPr>
        <w:t>Selectivity</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w:t>
      </w:r>
      <w:r>
        <w:rPr>
          <w:rStyle w:val="pun"/>
          <w:rFonts w:ascii="Arial" w:hAnsi="Arial" w:cs="Arial"/>
          <w:color w:val="839496"/>
        </w:rPr>
        <w:t>;</w:t>
      </w:r>
    </w:p>
    <w:p w:rsidR="00D60D99" w:rsidRDefault="00D60D99" w:rsidP="00D60D99">
      <w:pPr>
        <w:pStyle w:val="HTML0"/>
        <w:numPr>
          <w:ilvl w:val="0"/>
          <w:numId w:val="4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Selectivity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0.7879</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2"/>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选择性还不错，但离</w:t>
      </w:r>
      <w:r>
        <w:rPr>
          <w:rFonts w:ascii="Arial" w:hAnsi="Arial" w:cs="Arial"/>
          <w:color w:val="5A5A5A"/>
        </w:rPr>
        <w:t>0.9313</w:t>
      </w:r>
      <w:r>
        <w:rPr>
          <w:rFonts w:ascii="Arial" w:hAnsi="Arial" w:cs="Arial" w:hint="eastAsia"/>
          <w:color w:val="5A5A5A"/>
        </w:rPr>
        <w:t>还是有点距离，那么把</w:t>
      </w:r>
      <w:r>
        <w:rPr>
          <w:rFonts w:ascii="Arial" w:hAnsi="Arial" w:cs="Arial"/>
          <w:color w:val="5A5A5A"/>
        </w:rPr>
        <w:t>last_name</w:t>
      </w:r>
      <w:r>
        <w:rPr>
          <w:rFonts w:ascii="Arial" w:hAnsi="Arial" w:cs="Arial" w:hint="eastAsia"/>
          <w:color w:val="5A5A5A"/>
        </w:rPr>
        <w:t>前缀加到</w:t>
      </w:r>
      <w:r>
        <w:rPr>
          <w:rFonts w:ascii="Arial" w:hAnsi="Arial" w:cs="Arial"/>
          <w:color w:val="5A5A5A"/>
        </w:rPr>
        <w:t>4</w:t>
      </w:r>
      <w:r>
        <w:rPr>
          <w:rFonts w:ascii="Arial" w:hAnsi="Arial" w:cs="Arial" w:hint="eastAsia"/>
          <w:color w:val="5A5A5A"/>
        </w:rPr>
        <w:t>：</w:t>
      </w:r>
    </w:p>
    <w:p w:rsidR="00D60D99" w:rsidRDefault="00D60D99" w:rsidP="00D60D99">
      <w:pPr>
        <w:pStyle w:val="HTML0"/>
        <w:numPr>
          <w:ilvl w:val="0"/>
          <w:numId w:val="4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SELECT count</w:t>
      </w:r>
      <w:r>
        <w:rPr>
          <w:rStyle w:val="pun"/>
          <w:rFonts w:ascii="Arial" w:hAnsi="Arial" w:cs="Arial"/>
          <w:color w:val="839496"/>
        </w:rPr>
        <w:t>(</w:t>
      </w:r>
      <w:r>
        <w:rPr>
          <w:rStyle w:val="pln"/>
          <w:rFonts w:ascii="Arial" w:hAnsi="Arial" w:cs="Arial"/>
          <w:color w:val="268BD2"/>
        </w:rPr>
        <w:t>DISTINCT</w:t>
      </w:r>
      <w:r>
        <w:rPr>
          <w:rStyle w:val="pun"/>
          <w:rFonts w:ascii="Arial" w:hAnsi="Arial" w:cs="Arial"/>
          <w:color w:val="839496"/>
        </w:rPr>
        <w:t>(</w:t>
      </w:r>
      <w:r>
        <w:rPr>
          <w:rStyle w:val="pln"/>
          <w:rFonts w:ascii="Arial" w:hAnsi="Arial" w:cs="Arial"/>
          <w:color w:val="268BD2"/>
        </w:rPr>
        <w:t>concat</w:t>
      </w:r>
      <w:r>
        <w:rPr>
          <w:rStyle w:val="pun"/>
          <w:rFonts w:ascii="Arial" w:hAnsi="Arial" w:cs="Arial"/>
          <w:color w:val="839496"/>
        </w:rPr>
        <w:t>(</w:t>
      </w:r>
      <w:r>
        <w:rPr>
          <w:rStyle w:val="pln"/>
          <w:rFonts w:ascii="Arial" w:hAnsi="Arial" w:cs="Arial"/>
          <w:color w:val="268BD2"/>
        </w:rPr>
        <w:t>first_name</w:t>
      </w:r>
      <w:r>
        <w:rPr>
          <w:rStyle w:val="pun"/>
          <w:rFonts w:ascii="Arial" w:hAnsi="Arial" w:cs="Arial"/>
          <w:color w:val="839496"/>
        </w:rPr>
        <w:t>,</w:t>
      </w:r>
      <w:r>
        <w:rPr>
          <w:rStyle w:val="pln"/>
          <w:rFonts w:ascii="Arial" w:hAnsi="Arial" w:cs="Arial"/>
          <w:color w:val="268BD2"/>
        </w:rPr>
        <w:t xml:space="preserve"> left</w:t>
      </w:r>
      <w:r>
        <w:rPr>
          <w:rStyle w:val="pun"/>
          <w:rFonts w:ascii="Arial" w:hAnsi="Arial" w:cs="Arial"/>
          <w:color w:val="839496"/>
        </w:rPr>
        <w:t>(</w:t>
      </w:r>
      <w:r>
        <w:rPr>
          <w:rStyle w:val="pln"/>
          <w:rFonts w:ascii="Arial" w:hAnsi="Arial" w:cs="Arial"/>
          <w:color w:val="268BD2"/>
        </w:rPr>
        <w:t>last_name</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4</w:t>
      </w:r>
      <w:r>
        <w:rPr>
          <w:rStyle w:val="pun"/>
          <w:rFonts w:ascii="Arial" w:hAnsi="Arial" w:cs="Arial"/>
          <w:color w:val="839496"/>
        </w:rPr>
        <w:t>))))/</w:t>
      </w:r>
      <w:r>
        <w:rPr>
          <w:rStyle w:val="pln"/>
          <w:rFonts w:ascii="Arial" w:hAnsi="Arial" w:cs="Arial"/>
          <w:color w:val="268BD2"/>
        </w:rPr>
        <w:t>count</w:t>
      </w:r>
      <w:r>
        <w:rPr>
          <w:rStyle w:val="pun"/>
          <w:rFonts w:ascii="Arial" w:hAnsi="Arial" w:cs="Arial"/>
          <w:color w:val="839496"/>
        </w:rPr>
        <w:t>(*)</w:t>
      </w:r>
      <w:r>
        <w:rPr>
          <w:rStyle w:val="pln"/>
          <w:rFonts w:ascii="Arial" w:hAnsi="Arial" w:cs="Arial"/>
          <w:color w:val="268BD2"/>
        </w:rPr>
        <w:t xml:space="preserve"> AS </w:t>
      </w:r>
      <w:r>
        <w:rPr>
          <w:rStyle w:val="typ"/>
          <w:rFonts w:ascii="Arial" w:hAnsi="Arial" w:cs="Arial"/>
          <w:color w:val="B58900"/>
        </w:rPr>
        <w:t>Selectivity</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w:t>
      </w:r>
      <w:r>
        <w:rPr>
          <w:rStyle w:val="pun"/>
          <w:rFonts w:ascii="Arial" w:hAnsi="Arial" w:cs="Arial"/>
          <w:color w:val="839496"/>
        </w:rPr>
        <w:t>;</w:t>
      </w:r>
    </w:p>
    <w:p w:rsidR="00D60D99" w:rsidRDefault="00D60D99" w:rsidP="00D60D99">
      <w:pPr>
        <w:pStyle w:val="HTML0"/>
        <w:numPr>
          <w:ilvl w:val="0"/>
          <w:numId w:val="4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Selectivity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0.9007</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4"/>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这时选择性已经很理想了，而这个索引的长度只有</w:t>
      </w:r>
      <w:r>
        <w:rPr>
          <w:rFonts w:ascii="Arial" w:hAnsi="Arial" w:cs="Arial"/>
          <w:color w:val="5A5A5A"/>
        </w:rPr>
        <w:t>18</w:t>
      </w:r>
      <w:r>
        <w:rPr>
          <w:rFonts w:ascii="Arial" w:hAnsi="Arial" w:cs="Arial" w:hint="eastAsia"/>
          <w:color w:val="5A5A5A"/>
        </w:rPr>
        <w:t>，比</w:t>
      </w:r>
      <w:r>
        <w:rPr>
          <w:rFonts w:ascii="Arial" w:hAnsi="Arial" w:cs="Arial"/>
          <w:color w:val="5A5A5A"/>
        </w:rPr>
        <w:t>&lt;first_name, last_name&gt;</w:t>
      </w:r>
      <w:r>
        <w:rPr>
          <w:rFonts w:ascii="Arial" w:hAnsi="Arial" w:cs="Arial" w:hint="eastAsia"/>
          <w:color w:val="5A5A5A"/>
        </w:rPr>
        <w:t>短了接近一半，我们把这个前缀索引</w:t>
      </w:r>
      <w:r>
        <w:rPr>
          <w:rFonts w:ascii="Arial" w:hAnsi="Arial" w:cs="Arial"/>
          <w:color w:val="5A5A5A"/>
        </w:rPr>
        <w:t xml:space="preserve"> </w:t>
      </w:r>
      <w:r>
        <w:rPr>
          <w:rFonts w:ascii="Arial" w:hAnsi="Arial" w:cs="Arial" w:hint="eastAsia"/>
          <w:color w:val="5A5A5A"/>
        </w:rPr>
        <w:t>建上：</w:t>
      </w:r>
    </w:p>
    <w:p w:rsidR="00D60D99" w:rsidRDefault="00D60D99" w:rsidP="00D60D99">
      <w:pPr>
        <w:pStyle w:val="HTML0"/>
        <w:numPr>
          <w:ilvl w:val="0"/>
          <w:numId w:val="4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ALTER TABLE employees</w:t>
      </w:r>
      <w:r>
        <w:rPr>
          <w:rStyle w:val="pun"/>
          <w:rFonts w:ascii="Arial" w:hAnsi="Arial" w:cs="Arial"/>
          <w:color w:val="839496"/>
        </w:rPr>
        <w:t>.</w:t>
      </w:r>
      <w:r>
        <w:rPr>
          <w:rStyle w:val="pln"/>
          <w:rFonts w:ascii="Arial" w:hAnsi="Arial" w:cs="Arial"/>
          <w:color w:val="268BD2"/>
        </w:rPr>
        <w:t>employees</w:t>
      </w:r>
    </w:p>
    <w:p w:rsidR="00D60D99" w:rsidRDefault="00D60D99" w:rsidP="00D60D99">
      <w:pPr>
        <w:pStyle w:val="HTML0"/>
        <w:numPr>
          <w:ilvl w:val="0"/>
          <w:numId w:val="46"/>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 xml:space="preserve">ADD INDEX </w:t>
      </w:r>
      <w:r>
        <w:rPr>
          <w:rStyle w:val="str"/>
          <w:rFonts w:ascii="Arial" w:hAnsi="Arial" w:cs="Arial"/>
          <w:color w:val="2AA198"/>
        </w:rPr>
        <w:t>`first_name_last_name4`</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first_name</w:t>
      </w:r>
      <w:r>
        <w:rPr>
          <w:rStyle w:val="pun"/>
          <w:rFonts w:ascii="Arial" w:hAnsi="Arial" w:cs="Arial"/>
          <w:color w:val="839496"/>
        </w:rPr>
        <w:t>,</w:t>
      </w:r>
      <w:r>
        <w:rPr>
          <w:rStyle w:val="pln"/>
          <w:rFonts w:ascii="Arial" w:hAnsi="Arial" w:cs="Arial"/>
          <w:color w:val="268BD2"/>
        </w:rPr>
        <w:t xml:space="preserve"> last_name</w:t>
      </w:r>
      <w:r>
        <w:rPr>
          <w:rStyle w:val="pun"/>
          <w:rFonts w:ascii="Arial" w:hAnsi="Arial" w:cs="Arial"/>
          <w:color w:val="839496"/>
        </w:rPr>
        <w:t>(</w:t>
      </w:r>
      <w:r>
        <w:rPr>
          <w:rStyle w:val="lit"/>
          <w:rFonts w:ascii="Arial" w:hAnsi="Arial" w:cs="Arial"/>
          <w:color w:val="2AA198"/>
        </w:rPr>
        <w:t>4</w:t>
      </w: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此时再执行一遍按名字查询，比较分析一下与建索引前的结果：</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ln"/>
          <w:rFonts w:ascii="Arial" w:hAnsi="Arial" w:cs="Arial"/>
          <w:color w:val="268BD2"/>
        </w:rPr>
        <w:t>SHOW PROFILES</w:t>
      </w:r>
      <w:r>
        <w:rPr>
          <w:rStyle w:val="pun"/>
          <w:rFonts w:ascii="Arial" w:hAnsi="Arial" w:cs="Arial"/>
          <w:color w:val="839496"/>
        </w:rPr>
        <w:t>;</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Query_ID</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Duration</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typ"/>
          <w:rFonts w:ascii="Arial" w:hAnsi="Arial" w:cs="Arial"/>
          <w:color w:val="B58900"/>
        </w:rPr>
        <w:t>Query</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87</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0.11941700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 WHERE first_name</w:t>
      </w:r>
      <w:r>
        <w:rPr>
          <w:rStyle w:val="pun"/>
          <w:rFonts w:ascii="Arial" w:hAnsi="Arial" w:cs="Arial"/>
          <w:color w:val="839496"/>
        </w:rPr>
        <w:t>=</w:t>
      </w:r>
      <w:r>
        <w:rPr>
          <w:rStyle w:val="str"/>
          <w:rFonts w:ascii="Arial" w:hAnsi="Arial" w:cs="Arial"/>
          <w:color w:val="2AA198"/>
        </w:rPr>
        <w:t>'Eric'</w:t>
      </w:r>
      <w:r>
        <w:rPr>
          <w:rStyle w:val="pln"/>
          <w:rFonts w:ascii="Arial" w:hAnsi="Arial" w:cs="Arial"/>
          <w:color w:val="268BD2"/>
        </w:rPr>
        <w:t xml:space="preserve"> AND last_name</w:t>
      </w:r>
      <w:r>
        <w:rPr>
          <w:rStyle w:val="pun"/>
          <w:rFonts w:ascii="Arial" w:hAnsi="Arial" w:cs="Arial"/>
          <w:color w:val="839496"/>
        </w:rPr>
        <w:t>=</w:t>
      </w:r>
      <w:r>
        <w:rPr>
          <w:rStyle w:val="str"/>
          <w:rFonts w:ascii="Arial" w:hAnsi="Arial" w:cs="Arial"/>
          <w:color w:val="2AA198"/>
        </w:rPr>
        <w:t>'Anido'</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90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w:t>
      </w:r>
      <w:r>
        <w:rPr>
          <w:rStyle w:val="lit"/>
          <w:rFonts w:ascii="Arial" w:hAnsi="Arial" w:cs="Arial"/>
          <w:color w:val="2AA198"/>
        </w:rPr>
        <w:t>0.00092400</w:t>
      </w:r>
      <w:r>
        <w:rPr>
          <w:rStyle w:val="pln"/>
          <w:rFonts w:ascii="Arial" w:hAnsi="Arial" w:cs="Arial"/>
          <w:color w:val="268BD2"/>
        </w:rPr>
        <w:t xml:space="preserve"> </w:t>
      </w:r>
      <w:r>
        <w:rPr>
          <w:rStyle w:val="pun"/>
          <w:rFonts w:ascii="Arial" w:hAnsi="Arial" w:cs="Arial"/>
          <w:color w:val="839496"/>
        </w:rPr>
        <w:t>|</w:t>
      </w:r>
      <w:r>
        <w:rPr>
          <w:rStyle w:val="pln"/>
          <w:rFonts w:ascii="Arial" w:hAnsi="Arial" w:cs="Arial"/>
          <w:color w:val="268BD2"/>
        </w:rPr>
        <w:t xml:space="preserve"> SELECT </w:t>
      </w:r>
      <w:r>
        <w:rPr>
          <w:rStyle w:val="pun"/>
          <w:rFonts w:ascii="Arial" w:hAnsi="Arial" w:cs="Arial"/>
          <w:color w:val="839496"/>
        </w:rPr>
        <w:t>*</w:t>
      </w:r>
      <w:r>
        <w:rPr>
          <w:rStyle w:val="pln"/>
          <w:rFonts w:ascii="Arial" w:hAnsi="Arial" w:cs="Arial"/>
          <w:color w:val="268BD2"/>
        </w:rPr>
        <w:t xml:space="preserve"> FROM employees</w:t>
      </w:r>
      <w:r>
        <w:rPr>
          <w:rStyle w:val="pun"/>
          <w:rFonts w:ascii="Arial" w:hAnsi="Arial" w:cs="Arial"/>
          <w:color w:val="839496"/>
        </w:rPr>
        <w:t>.</w:t>
      </w:r>
      <w:r>
        <w:rPr>
          <w:rStyle w:val="pln"/>
          <w:rFonts w:ascii="Arial" w:hAnsi="Arial" w:cs="Arial"/>
          <w:color w:val="268BD2"/>
        </w:rPr>
        <w:t>employees WHERE first_name</w:t>
      </w:r>
      <w:r>
        <w:rPr>
          <w:rStyle w:val="pun"/>
          <w:rFonts w:ascii="Arial" w:hAnsi="Arial" w:cs="Arial"/>
          <w:color w:val="839496"/>
        </w:rPr>
        <w:t>=</w:t>
      </w:r>
      <w:r>
        <w:rPr>
          <w:rStyle w:val="str"/>
          <w:rFonts w:ascii="Arial" w:hAnsi="Arial" w:cs="Arial"/>
          <w:color w:val="2AA198"/>
        </w:rPr>
        <w:t>'Eric'</w:t>
      </w:r>
      <w:r>
        <w:rPr>
          <w:rStyle w:val="pln"/>
          <w:rFonts w:ascii="Arial" w:hAnsi="Arial" w:cs="Arial"/>
          <w:color w:val="268BD2"/>
        </w:rPr>
        <w:t xml:space="preserve"> AND last_name</w:t>
      </w:r>
      <w:r>
        <w:rPr>
          <w:rStyle w:val="pun"/>
          <w:rFonts w:ascii="Arial" w:hAnsi="Arial" w:cs="Arial"/>
          <w:color w:val="839496"/>
        </w:rPr>
        <w:t>=</w:t>
      </w:r>
      <w:r>
        <w:rPr>
          <w:rStyle w:val="str"/>
          <w:rFonts w:ascii="Arial" w:hAnsi="Arial" w:cs="Arial"/>
          <w:color w:val="2AA198"/>
        </w:rPr>
        <w:t>'Anido'</w:t>
      </w:r>
      <w:r>
        <w:rPr>
          <w:rStyle w:val="pln"/>
          <w:rFonts w:ascii="Arial" w:hAnsi="Arial" w:cs="Arial"/>
          <w:color w:val="268BD2"/>
        </w:rPr>
        <w:t xml:space="preserve"> </w:t>
      </w:r>
      <w:r>
        <w:rPr>
          <w:rStyle w:val="pun"/>
          <w:rFonts w:ascii="Arial" w:hAnsi="Arial" w:cs="Arial"/>
          <w:color w:val="839496"/>
        </w:rPr>
        <w:t>|</w:t>
      </w:r>
    </w:p>
    <w:p w:rsidR="00D60D99" w:rsidRDefault="00D60D99" w:rsidP="00D60D99">
      <w:pPr>
        <w:pStyle w:val="HTML0"/>
        <w:numPr>
          <w:ilvl w:val="0"/>
          <w:numId w:val="48"/>
        </w:numPr>
        <w:pBdr>
          <w:top w:val="single" w:sz="6" w:space="8" w:color="E1E1E8"/>
          <w:left w:val="single" w:sz="6" w:space="8" w:color="E1E1E8"/>
          <w:bottom w:val="single" w:sz="6" w:space="8" w:color="E1E1E8"/>
          <w:right w:val="single" w:sz="6" w:space="8" w:color="E1E1E8"/>
        </w:pBdr>
        <w:shd w:val="clear" w:color="auto" w:fill="042029"/>
        <w:tabs>
          <w:tab w:val="clear" w:pos="720"/>
        </w:tabs>
        <w:spacing w:line="270" w:lineRule="atLeast"/>
        <w:ind w:left="0"/>
        <w:rPr>
          <w:rFonts w:ascii="Arial" w:hAnsi="Arial" w:cs="Arial"/>
          <w:color w:val="5A5A5A"/>
        </w:rPr>
      </w:pPr>
      <w:r>
        <w:rPr>
          <w:rStyle w:val="pun"/>
          <w:rFonts w:ascii="Arial" w:hAnsi="Arial" w:cs="Arial"/>
          <w:color w:val="839496"/>
        </w:rPr>
        <w:t>+----------+------------+---------------------------------------------------------------------------------+</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性能的提升是显著的，查询速度提高了</w:t>
      </w:r>
      <w:r>
        <w:rPr>
          <w:rFonts w:ascii="Arial" w:hAnsi="Arial" w:cs="Arial"/>
          <w:color w:val="5A5A5A"/>
        </w:rPr>
        <w:t>120</w:t>
      </w:r>
      <w:r>
        <w:rPr>
          <w:rFonts w:ascii="Arial" w:hAnsi="Arial" w:cs="Arial" w:hint="eastAsia"/>
          <w:color w:val="5A5A5A"/>
        </w:rPr>
        <w:t>多倍。</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前缀索引兼顾索引大小和查询速度，但是其缺点是不能用于</w:t>
      </w:r>
      <w:r>
        <w:rPr>
          <w:rFonts w:ascii="Arial" w:hAnsi="Arial" w:cs="Arial"/>
          <w:color w:val="5A5A5A"/>
        </w:rPr>
        <w:t>ORDER BY</w:t>
      </w:r>
      <w:r>
        <w:rPr>
          <w:rFonts w:ascii="Arial" w:hAnsi="Arial" w:cs="Arial" w:hint="eastAsia"/>
          <w:color w:val="5A5A5A"/>
        </w:rPr>
        <w:t>和</w:t>
      </w:r>
      <w:r>
        <w:rPr>
          <w:rFonts w:ascii="Arial" w:hAnsi="Arial" w:cs="Arial"/>
          <w:color w:val="5A5A5A"/>
        </w:rPr>
        <w:t>GROUP BY</w:t>
      </w:r>
      <w:r>
        <w:rPr>
          <w:rFonts w:ascii="Arial" w:hAnsi="Arial" w:cs="Arial" w:hint="eastAsia"/>
          <w:color w:val="5A5A5A"/>
        </w:rPr>
        <w:t>操作，也不能用于</w:t>
      </w:r>
      <w:r>
        <w:rPr>
          <w:rFonts w:ascii="Arial" w:hAnsi="Arial" w:cs="Arial"/>
          <w:color w:val="5A5A5A"/>
        </w:rPr>
        <w:t>Covering index</w:t>
      </w:r>
      <w:r>
        <w:rPr>
          <w:rFonts w:ascii="Arial" w:hAnsi="Arial" w:cs="Arial" w:hint="eastAsia"/>
          <w:color w:val="5A5A5A"/>
        </w:rPr>
        <w:t>（即当索引本身包含查询所需全部数据时，不再访问数据文件本身）。</w:t>
      </w:r>
    </w:p>
    <w:p w:rsidR="00D60D99" w:rsidRDefault="00D60D99" w:rsidP="00D60D9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32" w:lineRule="atLeast"/>
        <w:rPr>
          <w:rFonts w:ascii="Arial" w:hAnsi="Arial" w:cs="Arial"/>
          <w:color w:val="2A2A2A"/>
          <w:sz w:val="24"/>
          <w:szCs w:val="24"/>
        </w:rPr>
      </w:pPr>
      <w:bookmarkStart w:id="28" w:name="t27"/>
      <w:bookmarkEnd w:id="28"/>
      <w:r>
        <w:rPr>
          <w:rFonts w:ascii="Arial" w:hAnsi="Arial" w:cs="Arial"/>
          <w:color w:val="2A2A2A"/>
          <w:sz w:val="24"/>
          <w:szCs w:val="24"/>
        </w:rPr>
        <w:t>InnoDB</w:t>
      </w:r>
      <w:r>
        <w:rPr>
          <w:rFonts w:ascii="Arial" w:hAnsi="Arial" w:cs="Arial" w:hint="eastAsia"/>
          <w:color w:val="2A2A2A"/>
          <w:sz w:val="24"/>
          <w:szCs w:val="24"/>
        </w:rPr>
        <w:t>的主键选择与插入优化</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在使用</w:t>
      </w:r>
      <w:r>
        <w:rPr>
          <w:rFonts w:ascii="Arial" w:hAnsi="Arial" w:cs="Arial"/>
          <w:color w:val="5A5A5A"/>
        </w:rPr>
        <w:t>InnoDB</w:t>
      </w:r>
      <w:r>
        <w:rPr>
          <w:rFonts w:ascii="Arial" w:hAnsi="Arial" w:cs="Arial" w:hint="eastAsia"/>
          <w:color w:val="5A5A5A"/>
        </w:rPr>
        <w:t>存储引擎时，如果没有特别的需要，请永远使用一个与业务无关的自增字段作为主键。</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经常看到有帖子或博客讨论主键选择问题，有人建议使用业务无关的自增主键，有人觉得没有必要，完全可以使用如学号或身份证号这种唯一字段作为主键。不论支持哪种论点，大多数论据都是业务层面的。如果从数据库索引优化角度看，使用</w:t>
      </w:r>
      <w:r>
        <w:rPr>
          <w:rFonts w:ascii="Arial" w:hAnsi="Arial" w:cs="Arial"/>
          <w:color w:val="5A5A5A"/>
        </w:rPr>
        <w:t>InnoDB</w:t>
      </w:r>
      <w:r>
        <w:rPr>
          <w:rFonts w:ascii="Arial" w:hAnsi="Arial" w:cs="Arial" w:hint="eastAsia"/>
          <w:color w:val="5A5A5A"/>
        </w:rPr>
        <w:t>引擎而不使用自增主键绝对是一个糟糕的主意。</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上文讨论过</w:t>
      </w:r>
      <w:r>
        <w:rPr>
          <w:rFonts w:ascii="Arial" w:hAnsi="Arial" w:cs="Arial"/>
          <w:color w:val="5A5A5A"/>
        </w:rPr>
        <w:t>InnoDB</w:t>
      </w:r>
      <w:r>
        <w:rPr>
          <w:rFonts w:ascii="Arial" w:hAnsi="Arial" w:cs="Arial" w:hint="eastAsia"/>
          <w:color w:val="5A5A5A"/>
        </w:rPr>
        <w:t>的索引实现，</w:t>
      </w:r>
      <w:r>
        <w:rPr>
          <w:rFonts w:ascii="Arial" w:hAnsi="Arial" w:cs="Arial"/>
          <w:color w:val="5A5A5A"/>
        </w:rPr>
        <w:t>InnoDB</w:t>
      </w:r>
      <w:r>
        <w:rPr>
          <w:rFonts w:ascii="Arial" w:hAnsi="Arial" w:cs="Arial" w:hint="eastAsia"/>
          <w:color w:val="5A5A5A"/>
        </w:rPr>
        <w:t>使用聚集索引，数据记录本身被存于主索引（一颗</w:t>
      </w:r>
      <w:r>
        <w:rPr>
          <w:rFonts w:ascii="Arial" w:hAnsi="Arial" w:cs="Arial"/>
          <w:color w:val="5A5A5A"/>
        </w:rPr>
        <w:t>B+Tree</w:t>
      </w:r>
      <w:r>
        <w:rPr>
          <w:rFonts w:ascii="Arial" w:hAnsi="Arial" w:cs="Arial" w:hint="eastAsia"/>
          <w:color w:val="5A5A5A"/>
        </w:rPr>
        <w:t>）的叶子节点上。这就要求同一个叶子节点内（大小为一个内存页或磁盘页）的各条数据记录按主键顺序存放，因此每当有一条新的记录插入时，</w:t>
      </w:r>
      <w:r>
        <w:rPr>
          <w:rFonts w:ascii="Arial" w:hAnsi="Arial" w:cs="Arial"/>
          <w:color w:val="5A5A5A"/>
        </w:rPr>
        <w:t>MySQL</w:t>
      </w:r>
      <w:r>
        <w:rPr>
          <w:rFonts w:ascii="Arial" w:hAnsi="Arial" w:cs="Arial" w:hint="eastAsia"/>
          <w:color w:val="5A5A5A"/>
        </w:rPr>
        <w:t>会根据其主键将其插入适当的节点和位置，如果页面达到装载因子（</w:t>
      </w:r>
      <w:r>
        <w:rPr>
          <w:rFonts w:ascii="Arial" w:hAnsi="Arial" w:cs="Arial"/>
          <w:color w:val="5A5A5A"/>
        </w:rPr>
        <w:t>InnoDB</w:t>
      </w:r>
      <w:r>
        <w:rPr>
          <w:rFonts w:ascii="Arial" w:hAnsi="Arial" w:cs="Arial" w:hint="eastAsia"/>
          <w:color w:val="5A5A5A"/>
        </w:rPr>
        <w:t>默认为</w:t>
      </w:r>
      <w:r>
        <w:rPr>
          <w:rFonts w:ascii="Arial" w:hAnsi="Arial" w:cs="Arial"/>
          <w:color w:val="5A5A5A"/>
        </w:rPr>
        <w:t>15/16</w:t>
      </w:r>
      <w:r>
        <w:rPr>
          <w:rFonts w:ascii="Arial" w:hAnsi="Arial" w:cs="Arial" w:hint="eastAsia"/>
          <w:color w:val="5A5A5A"/>
        </w:rPr>
        <w:t>），则开辟一个新的页（节点）。</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如果表使用自增主键，那么每次插入新的记录，记录就会顺序添加到当前索引节点的后续位置，当一页写满，就会自动开辟一个新的页。如下图所示：</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lastRenderedPageBreak/>
        <w:drawing>
          <wp:inline distT="0" distB="0" distL="0" distR="0">
            <wp:extent cx="4162425" cy="1666875"/>
            <wp:effectExtent l="19050" t="0" r="9525" b="0"/>
            <wp:docPr id="15" name="图片 21" descr="http://blog.codinglabs.org/uploads/pictures/theory-of-mysql-index/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http://blog.codinglabs.org/uploads/pictures/theory-of-mysql-index/13.png"/>
                    <pic:cNvPicPr>
                      <a:picLocks noChangeAspect="1" noChangeArrowheads="1"/>
                    </pic:cNvPicPr>
                  </pic:nvPicPr>
                  <pic:blipFill>
                    <a:blip r:embed="rId33" cstate="print"/>
                    <a:srcRect/>
                    <a:stretch>
                      <a:fillRect/>
                    </a:stretch>
                  </pic:blipFill>
                  <pic:spPr bwMode="auto">
                    <a:xfrm>
                      <a:off x="0" y="0"/>
                      <a:ext cx="4162425" cy="166687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13</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这样就会形成一个紧凑的索引结构，近似顺序填满。由于每次插入时也不需要移动已有数据，因此效率很高，也不会增加很多开销在维护索引上。</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如果使用非自增主键（如果身份证号或学号等），由于每次插入主键的值近似于随机，因此每次新纪录都要被插到现有索引页得中间某个位置：</w:t>
      </w:r>
    </w:p>
    <w:p w:rsidR="00D60D99" w:rsidRDefault="00D60D99" w:rsidP="00D60D99">
      <w:pPr>
        <w:pStyle w:val="pictur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noProof/>
          <w:color w:val="5A5A5A"/>
        </w:rPr>
        <w:drawing>
          <wp:inline distT="0" distB="0" distL="0" distR="0">
            <wp:extent cx="2181225" cy="1666875"/>
            <wp:effectExtent l="19050" t="0" r="9525" b="0"/>
            <wp:docPr id="16" name="图片 22" descr="http://blog.codinglabs.org/uploads/pictures/theory-of-mysql-index/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http://blog.codinglabs.org/uploads/pictures/theory-of-mysql-index/14.png"/>
                    <pic:cNvPicPr>
                      <a:picLocks noChangeAspect="1" noChangeArrowheads="1"/>
                    </pic:cNvPicPr>
                  </pic:nvPicPr>
                  <pic:blipFill>
                    <a:blip r:embed="rId34" cstate="print"/>
                    <a:srcRect/>
                    <a:stretch>
                      <a:fillRect/>
                    </a:stretch>
                  </pic:blipFill>
                  <pic:spPr bwMode="auto">
                    <a:xfrm>
                      <a:off x="0" y="0"/>
                      <a:ext cx="2181225" cy="1666875"/>
                    </a:xfrm>
                    <a:prstGeom prst="rect">
                      <a:avLst/>
                    </a:prstGeom>
                    <a:noFill/>
                    <a:ln w="9525">
                      <a:noFill/>
                      <a:miter lim="800000"/>
                      <a:headEnd/>
                      <a:tailEnd/>
                    </a:ln>
                  </pic:spPr>
                </pic:pic>
              </a:graphicData>
            </a:graphic>
          </wp:inline>
        </w:drawing>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jc w:val="center"/>
        <w:rPr>
          <w:rFonts w:ascii="Arial" w:hAnsi="Arial" w:cs="Arial"/>
          <w:color w:val="5A5A5A"/>
        </w:rPr>
      </w:pPr>
      <w:r>
        <w:rPr>
          <w:rFonts w:ascii="Arial" w:hAnsi="Arial" w:cs="Arial" w:hint="eastAsia"/>
          <w:color w:val="5A5A5A"/>
        </w:rPr>
        <w:t>图</w:t>
      </w:r>
      <w:r>
        <w:rPr>
          <w:rFonts w:ascii="Arial" w:hAnsi="Arial" w:cs="Arial"/>
          <w:color w:val="5A5A5A"/>
        </w:rPr>
        <w:t>14</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此时</w:t>
      </w:r>
      <w:r>
        <w:rPr>
          <w:rFonts w:ascii="Arial" w:hAnsi="Arial" w:cs="Arial"/>
          <w:color w:val="5A5A5A"/>
        </w:rPr>
        <w:t>MySQL</w:t>
      </w:r>
      <w:r>
        <w:rPr>
          <w:rFonts w:ascii="Arial" w:hAnsi="Arial" w:cs="Arial" w:hint="eastAsia"/>
          <w:color w:val="5A5A5A"/>
        </w:rPr>
        <w:t>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w:t>
      </w:r>
      <w:r>
        <w:rPr>
          <w:rFonts w:ascii="Arial" w:hAnsi="Arial" w:cs="Arial"/>
          <w:color w:val="5A5A5A"/>
        </w:rPr>
        <w:t>OPTIMIZE TABLE</w:t>
      </w:r>
      <w:r>
        <w:rPr>
          <w:rFonts w:ascii="Arial" w:hAnsi="Arial" w:cs="Arial" w:hint="eastAsia"/>
          <w:color w:val="5A5A5A"/>
        </w:rPr>
        <w:t>来重建表并优化填充页面。</w:t>
      </w:r>
    </w:p>
    <w:p w:rsidR="00D60D99" w:rsidRDefault="00D60D99" w:rsidP="00D60D99">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32" w:lineRule="atLeast"/>
        <w:rPr>
          <w:rFonts w:ascii="Arial" w:hAnsi="Arial" w:cs="Arial"/>
          <w:color w:val="5A5A5A"/>
        </w:rPr>
      </w:pPr>
      <w:r>
        <w:rPr>
          <w:rFonts w:ascii="Arial" w:hAnsi="Arial" w:cs="Arial" w:hint="eastAsia"/>
          <w:color w:val="5A5A5A"/>
        </w:rPr>
        <w:t>因此，只要可以，请尽量在</w:t>
      </w:r>
      <w:r>
        <w:rPr>
          <w:rFonts w:ascii="Arial" w:hAnsi="Arial" w:cs="Arial"/>
          <w:color w:val="5A5A5A"/>
        </w:rPr>
        <w:t>InnoDB</w:t>
      </w:r>
      <w:r>
        <w:rPr>
          <w:rFonts w:ascii="Arial" w:hAnsi="Arial" w:cs="Arial" w:hint="eastAsia"/>
          <w:color w:val="5A5A5A"/>
        </w:rPr>
        <w:t>上采用自增字段做主键。</w:t>
      </w:r>
    </w:p>
    <w:p w:rsidR="00D60D99" w:rsidRDefault="00D60D99" w:rsidP="00D60D99">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60D99" w:rsidRDefault="00D60D99" w:rsidP="00D60D9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ind w:left="720" w:firstLineChars="0" w:firstLine="0"/>
        <w:rPr>
          <w:rFonts w:hint="eastAsia"/>
          <w:sz w:val="24"/>
          <w:szCs w:val="24"/>
        </w:rPr>
      </w:pPr>
    </w:p>
    <w:p w:rsidR="004358AB" w:rsidRPr="00D60D99" w:rsidRDefault="004358AB" w:rsidP="00D31D50">
      <w:pPr>
        <w:spacing w:line="220" w:lineRule="atLeast"/>
      </w:pPr>
    </w:p>
    <w:sectPr w:rsidR="004358AB" w:rsidRPr="00D60D99" w:rsidSect="00D60D99">
      <w:pgSz w:w="16839" w:h="23814" w:code="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778B1"/>
    <w:multiLevelType w:val="multilevel"/>
    <w:tmpl w:val="D826C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FB047F2"/>
    <w:multiLevelType w:val="multilevel"/>
    <w:tmpl w:val="C7C8F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BA0252"/>
    <w:multiLevelType w:val="multilevel"/>
    <w:tmpl w:val="515E0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B7D259B"/>
    <w:multiLevelType w:val="multilevel"/>
    <w:tmpl w:val="AA90F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BC02B3B"/>
    <w:multiLevelType w:val="multilevel"/>
    <w:tmpl w:val="483ED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C1D1215"/>
    <w:multiLevelType w:val="multilevel"/>
    <w:tmpl w:val="A4607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76D7CC9"/>
    <w:multiLevelType w:val="multilevel"/>
    <w:tmpl w:val="F1341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9327221"/>
    <w:multiLevelType w:val="multilevel"/>
    <w:tmpl w:val="46F0C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9F772E4"/>
    <w:multiLevelType w:val="multilevel"/>
    <w:tmpl w:val="BE485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0122DA2"/>
    <w:multiLevelType w:val="multilevel"/>
    <w:tmpl w:val="C248F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0F81F17"/>
    <w:multiLevelType w:val="multilevel"/>
    <w:tmpl w:val="EB560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60C74C2"/>
    <w:multiLevelType w:val="multilevel"/>
    <w:tmpl w:val="262CD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B233A1B"/>
    <w:multiLevelType w:val="multilevel"/>
    <w:tmpl w:val="C4A22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E085700"/>
    <w:multiLevelType w:val="multilevel"/>
    <w:tmpl w:val="D828E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E1C4813"/>
    <w:multiLevelType w:val="multilevel"/>
    <w:tmpl w:val="6FFA2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6E148DF"/>
    <w:multiLevelType w:val="multilevel"/>
    <w:tmpl w:val="8D6CE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75C1DA3"/>
    <w:multiLevelType w:val="multilevel"/>
    <w:tmpl w:val="53BA5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7A63D99"/>
    <w:multiLevelType w:val="multilevel"/>
    <w:tmpl w:val="CEDC6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85C11D5"/>
    <w:multiLevelType w:val="multilevel"/>
    <w:tmpl w:val="BB320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A193C75"/>
    <w:multiLevelType w:val="multilevel"/>
    <w:tmpl w:val="17AC6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D4C748C"/>
    <w:multiLevelType w:val="multilevel"/>
    <w:tmpl w:val="C95A1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E7C009A"/>
    <w:multiLevelType w:val="multilevel"/>
    <w:tmpl w:val="8B20F7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A3704A0"/>
    <w:multiLevelType w:val="multilevel"/>
    <w:tmpl w:val="52146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7D330AF"/>
    <w:multiLevelType w:val="multilevel"/>
    <w:tmpl w:val="C99CF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compat>
    <w:useFELayout/>
  </w:compat>
  <w:rsids>
    <w:rsidRoot w:val="00D31D50"/>
    <w:rsid w:val="00323B43"/>
    <w:rsid w:val="003D37D8"/>
    <w:rsid w:val="00426133"/>
    <w:rsid w:val="004358AB"/>
    <w:rsid w:val="006D02C4"/>
    <w:rsid w:val="008B7726"/>
    <w:rsid w:val="00D31D50"/>
    <w:rsid w:val="00D60D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60D99"/>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60D9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60D99"/>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0D99"/>
    <w:rPr>
      <w:rFonts w:ascii="宋体" w:eastAsia="宋体" w:hAnsi="宋体" w:cs="宋体"/>
      <w:b/>
      <w:bCs/>
      <w:kern w:val="36"/>
      <w:sz w:val="48"/>
      <w:szCs w:val="48"/>
    </w:rPr>
  </w:style>
  <w:style w:type="character" w:customStyle="1" w:styleId="2Char">
    <w:name w:val="标题 2 Char"/>
    <w:basedOn w:val="a0"/>
    <w:link w:val="2"/>
    <w:uiPriority w:val="9"/>
    <w:semiHidden/>
    <w:rsid w:val="00D60D9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60D99"/>
    <w:rPr>
      <w:rFonts w:ascii="Tahoma" w:hAnsi="Tahoma"/>
      <w:b/>
      <w:bCs/>
      <w:sz w:val="32"/>
      <w:szCs w:val="32"/>
    </w:rPr>
  </w:style>
  <w:style w:type="character" w:styleId="a3">
    <w:name w:val="Hyperlink"/>
    <w:basedOn w:val="a0"/>
    <w:uiPriority w:val="99"/>
    <w:semiHidden/>
    <w:unhideWhenUsed/>
    <w:rsid w:val="00D60D99"/>
    <w:rPr>
      <w:color w:val="0000FF"/>
      <w:u w:val="single"/>
    </w:rPr>
  </w:style>
  <w:style w:type="character" w:styleId="a4">
    <w:name w:val="FollowedHyperlink"/>
    <w:basedOn w:val="a0"/>
    <w:uiPriority w:val="99"/>
    <w:semiHidden/>
    <w:unhideWhenUsed/>
    <w:rsid w:val="00D60D99"/>
    <w:rPr>
      <w:color w:val="800080"/>
      <w:u w:val="single"/>
    </w:rPr>
  </w:style>
  <w:style w:type="character" w:styleId="HTML">
    <w:name w:val="HTML Code"/>
    <w:basedOn w:val="a0"/>
    <w:uiPriority w:val="99"/>
    <w:semiHidden/>
    <w:unhideWhenUsed/>
    <w:rsid w:val="00D60D99"/>
    <w:rPr>
      <w:rFonts w:ascii="宋体" w:eastAsia="宋体" w:hAnsi="宋体" w:cs="宋体" w:hint="eastAsia"/>
      <w:sz w:val="24"/>
      <w:szCs w:val="24"/>
    </w:rPr>
  </w:style>
  <w:style w:type="paragraph" w:styleId="HTML0">
    <w:name w:val="HTML Preformatted"/>
    <w:basedOn w:val="a"/>
    <w:link w:val="HTMLChar"/>
    <w:uiPriority w:val="99"/>
    <w:semiHidden/>
    <w:unhideWhenUsed/>
    <w:rsid w:val="00D60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D60D99"/>
    <w:rPr>
      <w:rFonts w:ascii="宋体" w:eastAsia="宋体" w:hAnsi="宋体" w:cs="宋体"/>
      <w:sz w:val="24"/>
      <w:szCs w:val="24"/>
    </w:rPr>
  </w:style>
  <w:style w:type="paragraph" w:styleId="a5">
    <w:name w:val="Normal (Web)"/>
    <w:basedOn w:val="a"/>
    <w:uiPriority w:val="99"/>
    <w:semiHidden/>
    <w:unhideWhenUsed/>
    <w:rsid w:val="00D60D99"/>
    <w:pPr>
      <w:adjustRightInd/>
      <w:snapToGrid/>
      <w:spacing w:before="100" w:beforeAutospacing="1" w:after="100" w:afterAutospacing="1"/>
    </w:pPr>
    <w:rPr>
      <w:rFonts w:ascii="宋体" w:eastAsia="宋体" w:hAnsi="宋体" w:cs="宋体"/>
      <w:sz w:val="24"/>
      <w:szCs w:val="24"/>
    </w:rPr>
  </w:style>
  <w:style w:type="paragraph" w:styleId="a6">
    <w:name w:val="Balloon Text"/>
    <w:basedOn w:val="a"/>
    <w:link w:val="Char"/>
    <w:uiPriority w:val="99"/>
    <w:semiHidden/>
    <w:unhideWhenUsed/>
    <w:rsid w:val="00D60D99"/>
    <w:pPr>
      <w:spacing w:after="0"/>
    </w:pPr>
    <w:rPr>
      <w:sz w:val="18"/>
      <w:szCs w:val="18"/>
    </w:rPr>
  </w:style>
  <w:style w:type="character" w:customStyle="1" w:styleId="Char">
    <w:name w:val="批注框文本 Char"/>
    <w:basedOn w:val="a0"/>
    <w:link w:val="a6"/>
    <w:uiPriority w:val="99"/>
    <w:semiHidden/>
    <w:rsid w:val="00D60D99"/>
    <w:rPr>
      <w:rFonts w:ascii="Tahoma" w:hAnsi="Tahoma"/>
      <w:sz w:val="18"/>
      <w:szCs w:val="18"/>
    </w:rPr>
  </w:style>
  <w:style w:type="paragraph" w:styleId="a7">
    <w:name w:val="List Paragraph"/>
    <w:basedOn w:val="a"/>
    <w:uiPriority w:val="34"/>
    <w:qFormat/>
    <w:rsid w:val="00D60D99"/>
    <w:pPr>
      <w:ind w:firstLineChars="200" w:firstLine="420"/>
    </w:pPr>
  </w:style>
  <w:style w:type="paragraph" w:customStyle="1" w:styleId="picture">
    <w:name w:val="picture"/>
    <w:basedOn w:val="a"/>
    <w:uiPriority w:val="99"/>
    <w:semiHidden/>
    <w:rsid w:val="00D60D99"/>
    <w:pPr>
      <w:adjustRightInd/>
      <w:snapToGrid/>
      <w:spacing w:before="100" w:beforeAutospacing="1" w:after="100" w:afterAutospacing="1"/>
    </w:pPr>
    <w:rPr>
      <w:rFonts w:ascii="宋体" w:eastAsia="宋体" w:hAnsi="宋体" w:cs="宋体"/>
      <w:sz w:val="24"/>
      <w:szCs w:val="24"/>
    </w:rPr>
  </w:style>
  <w:style w:type="character" w:customStyle="1" w:styleId="operator">
    <w:name w:val="operator"/>
    <w:basedOn w:val="a0"/>
    <w:rsid w:val="00D60D99"/>
  </w:style>
  <w:style w:type="character" w:customStyle="1" w:styleId="keyword">
    <w:name w:val="keyword"/>
    <w:basedOn w:val="a0"/>
    <w:rsid w:val="00D60D99"/>
  </w:style>
  <w:style w:type="character" w:customStyle="1" w:styleId="number">
    <w:name w:val="number"/>
    <w:basedOn w:val="a0"/>
    <w:rsid w:val="00D60D99"/>
  </w:style>
  <w:style w:type="character" w:customStyle="1" w:styleId="string">
    <w:name w:val="string"/>
    <w:basedOn w:val="a0"/>
    <w:rsid w:val="00D60D99"/>
  </w:style>
  <w:style w:type="character" w:customStyle="1" w:styleId="comment">
    <w:name w:val="comment"/>
    <w:basedOn w:val="a0"/>
    <w:rsid w:val="00D60D99"/>
  </w:style>
  <w:style w:type="character" w:customStyle="1" w:styleId="mi">
    <w:name w:val="mi"/>
    <w:basedOn w:val="a0"/>
    <w:rsid w:val="00D60D99"/>
  </w:style>
  <w:style w:type="character" w:customStyle="1" w:styleId="mo">
    <w:name w:val="mo"/>
    <w:basedOn w:val="a0"/>
    <w:rsid w:val="00D60D99"/>
  </w:style>
  <w:style w:type="character" w:customStyle="1" w:styleId="mn">
    <w:name w:val="mn"/>
    <w:basedOn w:val="a0"/>
    <w:rsid w:val="00D60D99"/>
  </w:style>
  <w:style w:type="character" w:customStyle="1" w:styleId="mjxassistivemathml">
    <w:name w:val="mjx_assistive_mathml"/>
    <w:basedOn w:val="a0"/>
    <w:rsid w:val="00D60D99"/>
  </w:style>
  <w:style w:type="character" w:customStyle="1" w:styleId="typ">
    <w:name w:val="typ"/>
    <w:basedOn w:val="a0"/>
    <w:rsid w:val="00D60D99"/>
  </w:style>
  <w:style w:type="character" w:customStyle="1" w:styleId="pun">
    <w:name w:val="pun"/>
    <w:basedOn w:val="a0"/>
    <w:rsid w:val="00D60D99"/>
  </w:style>
  <w:style w:type="character" w:customStyle="1" w:styleId="pln">
    <w:name w:val="pln"/>
    <w:basedOn w:val="a0"/>
    <w:rsid w:val="00D60D99"/>
  </w:style>
  <w:style w:type="character" w:customStyle="1" w:styleId="kwd">
    <w:name w:val="kwd"/>
    <w:basedOn w:val="a0"/>
    <w:rsid w:val="00D60D99"/>
  </w:style>
  <w:style w:type="character" w:customStyle="1" w:styleId="lit">
    <w:name w:val="lit"/>
    <w:basedOn w:val="a0"/>
    <w:rsid w:val="00D60D99"/>
  </w:style>
  <w:style w:type="character" w:customStyle="1" w:styleId="mathjaxpreview">
    <w:name w:val="mathjax_preview"/>
    <w:basedOn w:val="a0"/>
    <w:rsid w:val="00D60D99"/>
  </w:style>
  <w:style w:type="character" w:customStyle="1" w:styleId="mathjax">
    <w:name w:val="mathjax"/>
    <w:basedOn w:val="a0"/>
    <w:rsid w:val="00D60D99"/>
  </w:style>
  <w:style w:type="character" w:customStyle="1" w:styleId="math">
    <w:name w:val="math"/>
    <w:basedOn w:val="a0"/>
    <w:rsid w:val="00D60D99"/>
  </w:style>
  <w:style w:type="character" w:customStyle="1" w:styleId="mrow">
    <w:name w:val="mrow"/>
    <w:basedOn w:val="a0"/>
    <w:rsid w:val="00D60D99"/>
  </w:style>
  <w:style w:type="character" w:customStyle="1" w:styleId="msubsup">
    <w:name w:val="msubsup"/>
    <w:basedOn w:val="a0"/>
    <w:rsid w:val="00D60D99"/>
  </w:style>
  <w:style w:type="character" w:customStyle="1" w:styleId="texatom">
    <w:name w:val="texatom"/>
    <w:basedOn w:val="a0"/>
    <w:rsid w:val="00D60D99"/>
  </w:style>
  <w:style w:type="character" w:customStyle="1" w:styleId="str">
    <w:name w:val="str"/>
    <w:basedOn w:val="a0"/>
    <w:rsid w:val="00D60D99"/>
  </w:style>
</w:styles>
</file>

<file path=word/webSettings.xml><?xml version="1.0" encoding="utf-8"?>
<w:webSettings xmlns:r="http://schemas.openxmlformats.org/officeDocument/2006/relationships" xmlns:w="http://schemas.openxmlformats.org/wordprocessingml/2006/main">
  <w:divs>
    <w:div w:id="14511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5/en/explain-output.html" TargetMode="External"/><Relationship Id="rId13" Type="http://schemas.openxmlformats.org/officeDocument/2006/relationships/hyperlink" Target="http://lib.csdn.net/base/architecture" TargetMode="External"/><Relationship Id="rId18" Type="http://schemas.openxmlformats.org/officeDocument/2006/relationships/image" Target="media/image3.png"/><Relationship Id="rId26" Type="http://schemas.openxmlformats.org/officeDocument/2006/relationships/hyperlink" Target="http://lib.csdn.net/base/operatingsystem"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hyperlink" Target="http://zh.wikipedia.org/wiki/B%2B%E6%A0%91" TargetMode="External"/><Relationship Id="rId12" Type="http://schemas.openxmlformats.org/officeDocument/2006/relationships/hyperlink" Target="http://lib.csdn.net/base/datastructure" TargetMode="External"/><Relationship Id="rId17" Type="http://schemas.openxmlformats.org/officeDocument/2006/relationships/hyperlink" Target="http://en.wikipedia.org/wiki/Binary_search_tree" TargetMode="External"/><Relationship Id="rId25" Type="http://schemas.openxmlformats.org/officeDocument/2006/relationships/image" Target="media/image9.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en.wikipedia.org/wiki/Binary_search_tree"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ib.csdn.net/base/datastructure" TargetMode="External"/><Relationship Id="rId24" Type="http://schemas.openxmlformats.org/officeDocument/2006/relationships/image" Target="media/image8.png"/><Relationship Id="rId32" Type="http://schemas.openxmlformats.org/officeDocument/2006/relationships/hyperlink" Target="http://dev.mysql.com/doc/employee/en/employee.html" TargetMode="External"/><Relationship Id="rId5" Type="http://schemas.openxmlformats.org/officeDocument/2006/relationships/image" Target="media/image1.gif"/><Relationship Id="rId15" Type="http://schemas.openxmlformats.org/officeDocument/2006/relationships/hyperlink" Target="http://en.wikipedia.org/wiki/Binary_search_algorithm"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lib.csdn.net/base/mysql" TargetMode="External"/><Relationship Id="rId19" Type="http://schemas.openxmlformats.org/officeDocument/2006/relationships/hyperlink" Target="http://en.wikipedia.org/wiki/Red-black_tree"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hyperlink" Target="http://en.wikipedia.org/wiki/Linear_search"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6407</Words>
  <Characters>36526</Characters>
  <Application>Microsoft Office Word</Application>
  <DocSecurity>0</DocSecurity>
  <Lines>304</Lines>
  <Paragraphs>85</Paragraphs>
  <ScaleCrop>false</ScaleCrop>
  <Company/>
  <LinksUpToDate>false</LinksUpToDate>
  <CharactersWithSpaces>42848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2016-10-11T11:50:00Z</dcterms:modified>
</cp:coreProperties>
</file>